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D4" w:rsidRPr="00030F92" w:rsidRDefault="00D668D4" w:rsidP="00D668D4">
      <w:pPr>
        <w:pStyle w:val="Title"/>
        <w:jc w:val="center"/>
        <w:rPr>
          <w:rFonts w:ascii="Arial" w:hAnsi="Arial" w:cs="Arial"/>
          <w:b/>
          <w:sz w:val="36"/>
          <w:vertAlign w:val="subscript"/>
          <w:lang w:val="en-US"/>
        </w:rPr>
      </w:pPr>
      <w:bookmarkStart w:id="0" w:name="_GoBack"/>
      <w:bookmarkEnd w:id="0"/>
      <w:r w:rsidRPr="00030F92">
        <w:rPr>
          <w:rFonts w:ascii="Arial" w:hAnsi="Arial" w:cs="Arial"/>
          <w:b/>
          <w:sz w:val="36"/>
          <w:vertAlign w:val="subscript"/>
          <w:lang w:val="en-US"/>
        </w:rPr>
        <w:t>Curriculum Vitae</w:t>
      </w:r>
    </w:p>
    <w:p w:rsidR="00D668D4" w:rsidRDefault="00C851CE" w:rsidP="00D668D4">
      <w:pPr>
        <w:rPr>
          <w:rFonts w:ascii="Arial" w:hAnsi="Arial" w:cs="Arial"/>
          <w:b/>
          <w:color w:val="0070C0"/>
          <w:sz w:val="24"/>
        </w:rPr>
      </w:pPr>
      <w:r>
        <w:rPr>
          <w:noProof/>
        </w:rPr>
        <w:pict w14:anchorId="5E088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53.7pt;margin-top:7.95pt;width:85.5pt;height:124.5pt;z-index:251658240;visibility:visible">
            <v:imagedata r:id="rId8" o:title=""/>
            <w10:wrap type="square"/>
          </v:shape>
        </w:pict>
      </w:r>
      <w:r w:rsidR="00D668D4">
        <w:rPr>
          <w:rFonts w:ascii="Arial" w:hAnsi="Arial" w:cs="Arial"/>
          <w:b/>
          <w:color w:val="0070C0"/>
          <w:sz w:val="24"/>
        </w:rPr>
        <w:t xml:space="preserve">Personal Information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Name    :  Do Manh Doan                                                  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Birthday:  20/07/1985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   :  (+84) 977 516053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Address:  176 Lane, Truong Dinh Road, Hai Ba Trung District, Hanoi</w:t>
      </w:r>
    </w:p>
    <w:p w:rsidR="008C7935" w:rsidRPr="008C7935" w:rsidRDefault="00D668D4" w:rsidP="008C7935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    : </w:t>
      </w:r>
      <w:r w:rsidR="001E3E49" w:rsidRPr="008C7935">
        <w:rPr>
          <w:rFonts w:ascii="Arial" w:hAnsi="Arial" w:cs="Arial"/>
          <w:sz w:val="20"/>
        </w:rPr>
        <w:t>manhdoan.do@gmail.com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Education and Qualifications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good degree of Electronics and Telecommunication (2003 – 2008) from Hanoi University of Science and Technology</w:t>
      </w:r>
    </w:p>
    <w:p w:rsidR="00184813" w:rsidRDefault="00184813" w:rsidP="006E3DBD">
      <w:pPr>
        <w:ind w:left="360"/>
        <w:rPr>
          <w:rFonts w:ascii="Arial" w:hAnsi="Arial" w:cs="Arial"/>
          <w:sz w:val="20"/>
        </w:rPr>
      </w:pPr>
    </w:p>
    <w:p w:rsidR="00D668D4" w:rsidRDefault="005451EA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Skill </w:t>
      </w:r>
      <w:r w:rsidR="00D668D4">
        <w:rPr>
          <w:rFonts w:ascii="Arial" w:hAnsi="Arial" w:cs="Arial"/>
          <w:b/>
          <w:color w:val="0070C0"/>
          <w:sz w:val="24"/>
        </w:rPr>
        <w:t>Summary</w:t>
      </w:r>
    </w:p>
    <w:p w:rsidR="006A5079" w:rsidRDefault="006A5079" w:rsidP="006A5079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Good at </w:t>
      </w:r>
      <w:r w:rsidR="004E0F3F">
        <w:rPr>
          <w:rFonts w:ascii="Arial" w:hAnsi="Arial" w:cs="Arial"/>
          <w:color w:val="000000"/>
          <w:sz w:val="20"/>
        </w:rPr>
        <w:t>verbal</w:t>
      </w:r>
      <w:r w:rsidR="00C41125">
        <w:rPr>
          <w:rFonts w:ascii="Arial" w:hAnsi="Arial" w:cs="Arial"/>
          <w:color w:val="000000"/>
          <w:sz w:val="20"/>
        </w:rPr>
        <w:t xml:space="preserve"> / </w:t>
      </w:r>
      <w:r w:rsidR="004E0F3F">
        <w:rPr>
          <w:rFonts w:ascii="Arial" w:hAnsi="Arial" w:cs="Arial"/>
          <w:color w:val="000000"/>
          <w:sz w:val="20"/>
        </w:rPr>
        <w:t xml:space="preserve">non-verbal </w:t>
      </w:r>
      <w:r w:rsidR="00EB781B">
        <w:rPr>
          <w:rFonts w:ascii="Arial" w:hAnsi="Arial" w:cs="Arial"/>
          <w:color w:val="000000"/>
          <w:sz w:val="20"/>
        </w:rPr>
        <w:t xml:space="preserve">English </w:t>
      </w:r>
      <w:r w:rsidR="001C1F6D">
        <w:rPr>
          <w:rFonts w:ascii="Arial" w:hAnsi="Arial" w:cs="Arial"/>
          <w:color w:val="000000"/>
          <w:sz w:val="20"/>
        </w:rPr>
        <w:t>communication</w:t>
      </w:r>
    </w:p>
    <w:p w:rsidR="00D668D4" w:rsidRDefault="00541525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B84763">
        <w:rPr>
          <w:rFonts w:ascii="Arial" w:hAnsi="Arial" w:cs="Arial"/>
          <w:color w:val="000000"/>
          <w:sz w:val="20"/>
        </w:rPr>
        <w:t xml:space="preserve">6 </w:t>
      </w:r>
      <w:r w:rsidR="00234045">
        <w:rPr>
          <w:rFonts w:ascii="Arial" w:hAnsi="Arial" w:cs="Arial"/>
          <w:color w:val="000000"/>
          <w:sz w:val="20"/>
        </w:rPr>
        <w:t xml:space="preserve">experience </w:t>
      </w:r>
      <w:r w:rsidR="00261017">
        <w:rPr>
          <w:rFonts w:ascii="Arial" w:hAnsi="Arial" w:cs="Arial"/>
          <w:color w:val="000000"/>
          <w:sz w:val="20"/>
        </w:rPr>
        <w:t>years in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C373B2">
        <w:rPr>
          <w:rFonts w:ascii="Arial" w:hAnsi="Arial" w:cs="Arial"/>
          <w:color w:val="000000"/>
          <w:sz w:val="20"/>
        </w:rPr>
        <w:t>management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095EF4">
        <w:rPr>
          <w:rFonts w:ascii="Arial" w:hAnsi="Arial" w:cs="Arial"/>
          <w:color w:val="000000"/>
          <w:sz w:val="20"/>
        </w:rPr>
        <w:t>at</w:t>
      </w:r>
      <w:r w:rsidR="00D668D4">
        <w:rPr>
          <w:rFonts w:ascii="Arial" w:hAnsi="Arial" w:cs="Arial"/>
          <w:color w:val="000000"/>
          <w:sz w:val="20"/>
        </w:rPr>
        <w:t xml:space="preserve"> various fields</w:t>
      </w:r>
      <w:r w:rsidR="00DE0563">
        <w:rPr>
          <w:rFonts w:ascii="Arial" w:hAnsi="Arial" w:cs="Arial"/>
          <w:color w:val="000000"/>
          <w:sz w:val="20"/>
        </w:rPr>
        <w:t xml:space="preserve"> </w:t>
      </w:r>
      <w:r w:rsidR="00D668D4">
        <w:rPr>
          <w:rFonts w:ascii="Arial" w:hAnsi="Arial" w:cs="Arial"/>
          <w:color w:val="000000"/>
          <w:sz w:val="20"/>
        </w:rPr>
        <w:t>(</w:t>
      </w:r>
      <w:ins w:id="1" w:author="DOAN DO〉LGEVH VC IVI DEVELOPMENT CENTER VIETNAM(doan.do@lge.com)" w:date="2017-02-20T12:32:00Z">
        <w:r w:rsidR="007B1A82">
          <w:rPr>
            <w:rFonts w:ascii="Arial" w:hAnsi="Arial" w:cs="Arial"/>
            <w:color w:val="000000"/>
            <w:sz w:val="20"/>
          </w:rPr>
          <w:t>E</w:t>
        </w:r>
      </w:ins>
      <w:del w:id="2" w:author="DOAN DO〉LGEVH VC IVI DEVELOPMENT CENTER VIETNAM(doan.do@lge.com)" w:date="2017-02-20T12:32:00Z">
        <w:r w:rsidR="00D668D4" w:rsidDel="007B1A82">
          <w:rPr>
            <w:rFonts w:ascii="Arial" w:hAnsi="Arial" w:cs="Arial"/>
            <w:color w:val="000000"/>
            <w:sz w:val="20"/>
          </w:rPr>
          <w:delText>e</w:delText>
        </w:r>
      </w:del>
      <w:r w:rsidR="00D668D4">
        <w:rPr>
          <w:rFonts w:ascii="Arial" w:hAnsi="Arial" w:cs="Arial"/>
          <w:color w:val="000000"/>
          <w:sz w:val="20"/>
        </w:rPr>
        <w:t xml:space="preserve">mbedded, </w:t>
      </w:r>
      <w:del w:id="3" w:author="DOAN DO〉LGEVH VC IVI DEVELOPMENT CENTER VIETNAM(doan.do@lge.com)" w:date="2017-02-20T12:32:00Z">
        <w:r w:rsidR="00380492" w:rsidDel="004E1BBD">
          <w:rPr>
            <w:rFonts w:ascii="Arial" w:hAnsi="Arial" w:cs="Arial"/>
            <w:color w:val="000000"/>
            <w:sz w:val="20"/>
          </w:rPr>
          <w:delText>Cus</w:delText>
        </w:r>
        <w:r w:rsidR="00D668D4" w:rsidDel="004E1BBD">
          <w:rPr>
            <w:rFonts w:ascii="Arial" w:hAnsi="Arial" w:cs="Arial"/>
            <w:color w:val="000000"/>
            <w:sz w:val="20"/>
          </w:rPr>
          <w:delText>web</w:delText>
        </w:r>
      </w:del>
      <w:ins w:id="4" w:author="DOAN DO〉LGEVH VC IVI DEVELOPMENT CENTER VIETNAM(doan.do@lge.com)" w:date="2017-02-20T12:32:00Z">
        <w:r w:rsidR="004E1BBD">
          <w:rPr>
            <w:rFonts w:ascii="Arial" w:hAnsi="Arial" w:cs="Arial"/>
            <w:color w:val="000000"/>
            <w:sz w:val="20"/>
          </w:rPr>
          <w:t>Web</w:t>
        </w:r>
      </w:ins>
      <w:r w:rsidR="00D668D4">
        <w:rPr>
          <w:rFonts w:ascii="Arial" w:hAnsi="Arial" w:cs="Arial"/>
          <w:color w:val="000000"/>
          <w:sz w:val="20"/>
        </w:rPr>
        <w:t>, mobile)</w:t>
      </w:r>
    </w:p>
    <w:p w:rsidR="00380492" w:rsidRDefault="00EA57B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Manage </w:t>
      </w:r>
      <w:r w:rsidR="00151C35">
        <w:rPr>
          <w:rFonts w:ascii="Arial" w:hAnsi="Arial" w:cs="Arial"/>
          <w:color w:val="000000"/>
          <w:sz w:val="20"/>
        </w:rPr>
        <w:t>m</w:t>
      </w:r>
      <w:r w:rsidR="00164B56">
        <w:rPr>
          <w:rFonts w:ascii="Arial" w:hAnsi="Arial" w:cs="Arial"/>
          <w:color w:val="000000"/>
          <w:sz w:val="20"/>
        </w:rPr>
        <w:t>ultiple project</w:t>
      </w:r>
      <w:r>
        <w:rPr>
          <w:rFonts w:ascii="Arial" w:hAnsi="Arial" w:cs="Arial"/>
          <w:color w:val="000000"/>
          <w:sz w:val="20"/>
        </w:rPr>
        <w:t>s</w:t>
      </w:r>
      <w:r w:rsidR="00164B56">
        <w:rPr>
          <w:rFonts w:ascii="Arial" w:hAnsi="Arial" w:cs="Arial"/>
          <w:color w:val="000000"/>
          <w:sz w:val="20"/>
        </w:rPr>
        <w:t xml:space="preserve"> at same time</w:t>
      </w:r>
      <w:r w:rsidR="00541525">
        <w:rPr>
          <w:rFonts w:ascii="Arial" w:hAnsi="Arial" w:cs="Arial"/>
          <w:color w:val="000000"/>
          <w:sz w:val="20"/>
        </w:rPr>
        <w:t xml:space="preserve"> (</w:t>
      </w:r>
      <w:r w:rsidR="00AA2AF1">
        <w:rPr>
          <w:rFonts w:ascii="Arial" w:hAnsi="Arial" w:cs="Arial"/>
          <w:color w:val="000000"/>
          <w:sz w:val="20"/>
        </w:rPr>
        <w:t>up to 16</w:t>
      </w:r>
      <w:r w:rsidR="00B073A2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members)</w:t>
      </w:r>
      <w:r w:rsidR="00081FEA">
        <w:rPr>
          <w:rFonts w:ascii="Arial" w:hAnsi="Arial" w:cs="Arial"/>
          <w:color w:val="000000"/>
          <w:sz w:val="20"/>
        </w:rPr>
        <w:t xml:space="preserve"> </w:t>
      </w:r>
    </w:p>
    <w:p w:rsidR="00164B56" w:rsidRPr="00915E67" w:rsidRDefault="00915E67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Apply and customize Waterfall / CMMI L2 / IBM RUP / Agile model</w:t>
      </w:r>
      <w:del w:id="5" w:author="DOAN DO〉LGEVH VC IVI DEVELOPMENT CENTER VIETNAM(doan.do@lge.com)" w:date="2017-02-20T12:31:00Z">
        <w:r w:rsidDel="00E62D82">
          <w:rPr>
            <w:rFonts w:ascii="Arial" w:hAnsi="Arial" w:cs="Arial"/>
            <w:color w:val="000000"/>
            <w:sz w:val="20"/>
          </w:rPr>
          <w:delText>s</w:delText>
        </w:r>
      </w:del>
      <w:r>
        <w:rPr>
          <w:rFonts w:ascii="Arial" w:hAnsi="Arial" w:cs="Arial"/>
          <w:color w:val="000000"/>
          <w:sz w:val="20"/>
        </w:rPr>
        <w:t xml:space="preserve"> </w:t>
      </w:r>
      <w:r w:rsidR="00380492" w:rsidRPr="00915E67">
        <w:rPr>
          <w:rFonts w:ascii="Arial" w:hAnsi="Arial" w:cs="Arial"/>
          <w:color w:val="000000"/>
          <w:sz w:val="20"/>
        </w:rPr>
        <w:t>to fit project characteristics</w:t>
      </w:r>
    </w:p>
    <w:p w:rsidR="00AC50D8" w:rsidRDefault="00121682" w:rsidP="00AC50D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Utilize </w:t>
      </w:r>
      <w:r w:rsidR="00AC50D8">
        <w:rPr>
          <w:rFonts w:ascii="Arial" w:hAnsi="Arial" w:cs="Arial"/>
          <w:color w:val="000000"/>
          <w:sz w:val="20"/>
        </w:rPr>
        <w:t>management tools</w:t>
      </w:r>
      <w:r>
        <w:rPr>
          <w:rFonts w:ascii="Arial" w:hAnsi="Arial" w:cs="Arial"/>
          <w:color w:val="000000"/>
          <w:sz w:val="20"/>
        </w:rPr>
        <w:t xml:space="preserve"> skillfully</w:t>
      </w:r>
      <w:r w:rsidR="00AC50D8">
        <w:rPr>
          <w:rFonts w:ascii="Arial" w:hAnsi="Arial" w:cs="Arial"/>
          <w:color w:val="000000"/>
          <w:sz w:val="20"/>
        </w:rPr>
        <w:t>: Red</w:t>
      </w:r>
      <w:r w:rsidR="0093644A">
        <w:rPr>
          <w:rFonts w:ascii="Arial" w:hAnsi="Arial" w:cs="Arial"/>
          <w:color w:val="000000"/>
          <w:sz w:val="20"/>
        </w:rPr>
        <w:t>m</w:t>
      </w:r>
      <w:r w:rsidR="00AC50D8">
        <w:rPr>
          <w:rFonts w:ascii="Arial" w:hAnsi="Arial" w:cs="Arial"/>
          <w:color w:val="000000"/>
          <w:sz w:val="20"/>
        </w:rPr>
        <w:t>ine (5 years) / JIRA / Assembla (1.5 years)</w:t>
      </w:r>
      <w:r w:rsidR="00F12201">
        <w:rPr>
          <w:rFonts w:ascii="Arial" w:hAnsi="Arial" w:cs="Arial"/>
          <w:color w:val="000000"/>
          <w:sz w:val="20"/>
        </w:rPr>
        <w:t>,  Excel template (self-defined</w:t>
      </w:r>
      <w:r w:rsidR="00902AA6">
        <w:rPr>
          <w:rFonts w:ascii="Arial" w:hAnsi="Arial" w:cs="Arial"/>
          <w:color w:val="000000"/>
          <w:sz w:val="20"/>
        </w:rPr>
        <w:t xml:space="preserve"> or Company Templates</w:t>
      </w:r>
      <w:r w:rsidR="00F12201">
        <w:rPr>
          <w:rFonts w:ascii="Arial" w:hAnsi="Arial" w:cs="Arial"/>
          <w:color w:val="000000"/>
          <w:sz w:val="20"/>
        </w:rPr>
        <w:t>)</w:t>
      </w:r>
    </w:p>
    <w:p w:rsidR="00A309F8" w:rsidRPr="00A309F8" w:rsidRDefault="00A351B4" w:rsidP="00A309F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Recrui</w:t>
      </w:r>
      <w:r w:rsidR="00E31610">
        <w:rPr>
          <w:rFonts w:ascii="Arial" w:hAnsi="Arial" w:cs="Arial"/>
          <w:color w:val="000000"/>
          <w:sz w:val="20"/>
        </w:rPr>
        <w:t>t</w:t>
      </w:r>
      <w:r>
        <w:rPr>
          <w:rFonts w:ascii="Arial" w:hAnsi="Arial" w:cs="Arial"/>
          <w:color w:val="000000"/>
          <w:sz w:val="20"/>
        </w:rPr>
        <w:t>ment and d</w:t>
      </w:r>
      <w:r w:rsidR="00A309F8">
        <w:rPr>
          <w:rFonts w:ascii="Arial" w:hAnsi="Arial" w:cs="Arial"/>
          <w:color w:val="000000"/>
          <w:sz w:val="20"/>
        </w:rPr>
        <w:t>evelop human resource</w:t>
      </w:r>
      <w:r w:rsidR="00AB1ED1">
        <w:rPr>
          <w:rFonts w:ascii="Arial" w:hAnsi="Arial" w:cs="Arial"/>
          <w:color w:val="000000"/>
          <w:sz w:val="20"/>
        </w:rPr>
        <w:t xml:space="preserve"> (technical and process)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F84E01">
        <w:rPr>
          <w:rFonts w:ascii="Arial" w:hAnsi="Arial" w:cs="Arial"/>
          <w:color w:val="000000"/>
          <w:sz w:val="20"/>
        </w:rPr>
        <w:t xml:space="preserve">solid </w:t>
      </w:r>
      <w:r w:rsidR="005130EB">
        <w:rPr>
          <w:rFonts w:ascii="Arial" w:hAnsi="Arial" w:cs="Arial"/>
          <w:color w:val="000000"/>
          <w:sz w:val="20"/>
        </w:rPr>
        <w:t xml:space="preserve">technical </w:t>
      </w:r>
      <w:r>
        <w:rPr>
          <w:rFonts w:ascii="Arial" w:hAnsi="Arial" w:cs="Arial"/>
          <w:color w:val="000000"/>
          <w:sz w:val="20"/>
        </w:rPr>
        <w:t xml:space="preserve">background </w:t>
      </w:r>
      <w:r w:rsidR="005130EB">
        <w:rPr>
          <w:rFonts w:ascii="Arial" w:hAnsi="Arial" w:cs="Arial"/>
          <w:color w:val="000000"/>
          <w:sz w:val="20"/>
        </w:rPr>
        <w:t>in various fields</w:t>
      </w:r>
    </w:p>
    <w:p w:rsidR="00D668D4" w:rsidRDefault="00AA628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Programming: Java,</w:t>
      </w:r>
      <w:r w:rsidR="00D668D4">
        <w:rPr>
          <w:rFonts w:ascii="Arial" w:hAnsi="Arial" w:cs="Arial"/>
          <w:color w:val="000000"/>
          <w:sz w:val="20"/>
        </w:rPr>
        <w:t xml:space="preserve"> JavaScript, Design Pattern / UML, C/C++</w:t>
      </w:r>
    </w:p>
    <w:p w:rsidR="0094411E" w:rsidRPr="009051B0" w:rsidRDefault="00D668D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6574F9">
        <w:rPr>
          <w:rFonts w:ascii="Arial" w:hAnsi="Arial" w:cs="Arial"/>
          <w:color w:val="000000"/>
          <w:sz w:val="20"/>
        </w:rPr>
        <w:t xml:space="preserve">Web </w:t>
      </w:r>
      <w:r w:rsidR="00AC50D8" w:rsidRPr="006574F9">
        <w:rPr>
          <w:rFonts w:ascii="Arial" w:hAnsi="Arial" w:cs="Arial"/>
          <w:color w:val="000000"/>
          <w:sz w:val="20"/>
        </w:rPr>
        <w:t>(</w:t>
      </w:r>
      <w:r w:rsidR="001B45FC" w:rsidRPr="006574F9">
        <w:rPr>
          <w:rFonts w:ascii="Arial" w:hAnsi="Arial" w:cs="Arial"/>
          <w:color w:val="000000"/>
          <w:sz w:val="20"/>
        </w:rPr>
        <w:t>Front</w:t>
      </w:r>
      <w:r w:rsidR="00AC50D8" w:rsidRPr="006574F9">
        <w:rPr>
          <w:rFonts w:ascii="Arial" w:hAnsi="Arial" w:cs="Arial"/>
          <w:color w:val="000000"/>
          <w:sz w:val="20"/>
        </w:rPr>
        <w:t>/</w:t>
      </w:r>
      <w:r w:rsidR="00835291" w:rsidRPr="006574F9">
        <w:rPr>
          <w:rFonts w:ascii="Arial" w:hAnsi="Arial" w:cs="Arial"/>
          <w:color w:val="000000"/>
          <w:sz w:val="20"/>
        </w:rPr>
        <w:t>B</w:t>
      </w:r>
      <w:r w:rsidR="00413FE0" w:rsidRPr="006574F9">
        <w:rPr>
          <w:rFonts w:ascii="Arial" w:hAnsi="Arial" w:cs="Arial"/>
          <w:color w:val="000000"/>
          <w:sz w:val="20"/>
        </w:rPr>
        <w:t>ack-</w:t>
      </w:r>
      <w:r w:rsidR="001B45FC" w:rsidRPr="006574F9">
        <w:rPr>
          <w:rFonts w:ascii="Arial" w:hAnsi="Arial" w:cs="Arial"/>
          <w:color w:val="000000"/>
          <w:sz w:val="20"/>
        </w:rPr>
        <w:t>end</w:t>
      </w:r>
      <w:r w:rsidR="00AC50D8" w:rsidRPr="006574F9">
        <w:rPr>
          <w:rFonts w:ascii="Arial" w:hAnsi="Arial" w:cs="Arial"/>
          <w:color w:val="000000"/>
          <w:sz w:val="20"/>
        </w:rPr>
        <w:t>)</w:t>
      </w:r>
      <w:r w:rsidR="006574F9" w:rsidRPr="006574F9">
        <w:rPr>
          <w:rFonts w:ascii="Arial" w:hAnsi="Arial" w:cs="Arial"/>
          <w:color w:val="000000"/>
          <w:sz w:val="20"/>
        </w:rPr>
        <w:t xml:space="preserve">, </w:t>
      </w:r>
      <w:r w:rsidR="009051B0">
        <w:rPr>
          <w:rFonts w:ascii="Arial" w:hAnsi="Arial" w:cs="Arial"/>
          <w:color w:val="000000"/>
          <w:sz w:val="20"/>
        </w:rPr>
        <w:t>Mobil</w:t>
      </w:r>
      <w:r w:rsidR="009051B0" w:rsidRPr="006574F9">
        <w:rPr>
          <w:rFonts w:ascii="Arial" w:hAnsi="Arial" w:cs="Arial"/>
          <w:color w:val="000000"/>
          <w:sz w:val="20"/>
        </w:rPr>
        <w:t>e</w:t>
      </w:r>
      <w:r w:rsidR="0082147A" w:rsidRPr="006574F9">
        <w:rPr>
          <w:rFonts w:ascii="Arial" w:hAnsi="Arial" w:cs="Arial"/>
          <w:color w:val="000000"/>
          <w:sz w:val="20"/>
        </w:rPr>
        <w:t xml:space="preserve"> solution</w:t>
      </w:r>
      <w:r w:rsidR="006574F9">
        <w:rPr>
          <w:rFonts w:ascii="Arial" w:hAnsi="Arial" w:cs="Arial"/>
          <w:color w:val="000000"/>
          <w:sz w:val="20"/>
        </w:rPr>
        <w:t xml:space="preserve"> and </w:t>
      </w:r>
      <w:r w:rsidR="00FF3F97">
        <w:rPr>
          <w:rFonts w:ascii="Arial" w:hAnsi="Arial" w:cs="Arial"/>
          <w:color w:val="000000"/>
          <w:sz w:val="20"/>
        </w:rPr>
        <w:t xml:space="preserve">Embedded </w:t>
      </w:r>
      <w:r w:rsidR="006574F9">
        <w:rPr>
          <w:rFonts w:ascii="Arial" w:hAnsi="Arial" w:cs="Arial"/>
          <w:color w:val="000000"/>
          <w:sz w:val="20"/>
        </w:rPr>
        <w:t>UI development</w:t>
      </w: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184813" w:rsidRDefault="00184813" w:rsidP="00D668D4">
      <w:pPr>
        <w:rPr>
          <w:rFonts w:ascii="Arial" w:hAnsi="Arial" w:cs="Arial"/>
          <w:b/>
          <w:color w:val="0070C0"/>
          <w:sz w:val="24"/>
        </w:rPr>
      </w:pP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lastRenderedPageBreak/>
        <w:t>Working experiences</w:t>
      </w:r>
    </w:p>
    <w:p w:rsidR="00C346A7" w:rsidRDefault="00C346A7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Jun/2016 – Now: </w:t>
      </w:r>
      <w:r w:rsidR="002B2BB8">
        <w:rPr>
          <w:rFonts w:ascii="Arial" w:hAnsi="Arial" w:cs="Arial"/>
          <w:sz w:val="20"/>
        </w:rPr>
        <w:t>Manager at LG IVI Development Center Vietnam</w:t>
      </w:r>
    </w:p>
    <w:p w:rsidR="00D73A40" w:rsidRPr="0029456F" w:rsidRDefault="00C831D0" w:rsidP="0029456F">
      <w:pPr>
        <w:numPr>
          <w:ilvl w:val="1"/>
          <w:numId w:val="11"/>
        </w:numPr>
        <w:rPr>
          <w:rFonts w:ascii="Arial" w:hAnsi="Arial" w:cs="Arial"/>
          <w:sz w:val="20"/>
        </w:rPr>
      </w:pPr>
      <w:r w:rsidRPr="0029456F">
        <w:rPr>
          <w:rFonts w:ascii="Arial" w:hAnsi="Arial" w:cs="Arial"/>
          <w:sz w:val="20"/>
        </w:rPr>
        <w:t>Job description</w:t>
      </w:r>
      <w:r w:rsidR="0029456F" w:rsidRPr="0029456F">
        <w:rPr>
          <w:rFonts w:ascii="Arial" w:hAnsi="Arial" w:cs="Arial"/>
          <w:sz w:val="20"/>
        </w:rPr>
        <w:t xml:space="preserve">: </w:t>
      </w:r>
      <w:r w:rsidR="00D73A40" w:rsidRPr="0029456F">
        <w:rPr>
          <w:rFonts w:ascii="Arial" w:hAnsi="Arial" w:cs="Arial"/>
          <w:sz w:val="20"/>
        </w:rPr>
        <w:t>Lead develop</w:t>
      </w:r>
      <w:r w:rsidR="00CC011D">
        <w:rPr>
          <w:rFonts w:ascii="Arial" w:hAnsi="Arial" w:cs="Arial"/>
          <w:sz w:val="20"/>
        </w:rPr>
        <w:t>ing</w:t>
      </w:r>
      <w:r w:rsidR="00D73A40" w:rsidRPr="0029456F">
        <w:rPr>
          <w:rFonts w:ascii="Arial" w:hAnsi="Arial" w:cs="Arial"/>
          <w:sz w:val="20"/>
        </w:rPr>
        <w:t xml:space="preserve"> core part for next-gen Applications on Car Head Unit</w:t>
      </w:r>
    </w:p>
    <w:p w:rsidR="0099654B" w:rsidRDefault="0099654B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 team </w:t>
      </w:r>
      <w:r w:rsidR="009519D2">
        <w:rPr>
          <w:rFonts w:ascii="Arial" w:hAnsi="Arial" w:cs="Arial"/>
          <w:sz w:val="20"/>
        </w:rPr>
        <w:t>to be</w:t>
      </w:r>
      <w:r>
        <w:rPr>
          <w:rFonts w:ascii="Arial" w:hAnsi="Arial" w:cs="Arial"/>
          <w:sz w:val="20"/>
        </w:rPr>
        <w:t xml:space="preserve"> proficiency </w:t>
      </w:r>
      <w:r w:rsidR="004F0A41">
        <w:rPr>
          <w:rFonts w:ascii="Arial" w:hAnsi="Arial" w:cs="Arial"/>
          <w:sz w:val="20"/>
        </w:rPr>
        <w:t xml:space="preserve">in </w:t>
      </w:r>
      <w:r>
        <w:rPr>
          <w:rFonts w:ascii="Arial" w:hAnsi="Arial" w:cs="Arial"/>
          <w:sz w:val="20"/>
        </w:rPr>
        <w:t>using Modeling techniques for SW development</w:t>
      </w:r>
    </w:p>
    <w:p w:rsidR="002749CB" w:rsidRDefault="00163F76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Propose c</w:t>
      </w:r>
      <w:r w:rsidR="00EC4F11">
        <w:rPr>
          <w:rFonts w:ascii="Arial" w:hAnsi="Arial" w:cs="Arial"/>
          <w:sz w:val="20"/>
        </w:rPr>
        <w:t>ustomize</w:t>
      </w:r>
      <w:r w:rsidR="00FC17DF">
        <w:rPr>
          <w:rFonts w:ascii="Arial" w:hAnsi="Arial" w:cs="Arial"/>
          <w:sz w:val="20"/>
        </w:rPr>
        <w:t xml:space="preserve"> </w:t>
      </w:r>
      <w:r w:rsidR="002B3EBF">
        <w:rPr>
          <w:rFonts w:ascii="Arial" w:hAnsi="Arial" w:cs="Arial"/>
          <w:sz w:val="20"/>
        </w:rPr>
        <w:t xml:space="preserve">working </w:t>
      </w:r>
      <w:r w:rsidR="00FC17DF" w:rsidRPr="00A503A8">
        <w:rPr>
          <w:rFonts w:ascii="Arial" w:hAnsi="Arial" w:cs="Arial"/>
          <w:sz w:val="20"/>
        </w:rPr>
        <w:t xml:space="preserve">process </w:t>
      </w:r>
      <w:r w:rsidR="00FC17DF">
        <w:rPr>
          <w:rFonts w:ascii="Arial" w:hAnsi="Arial" w:cs="Arial"/>
          <w:sz w:val="20"/>
        </w:rPr>
        <w:t xml:space="preserve">that based </w:t>
      </w:r>
      <w:r w:rsidR="007F6BCD">
        <w:rPr>
          <w:rFonts w:ascii="Arial" w:hAnsi="Arial" w:cs="Arial"/>
          <w:sz w:val="20"/>
        </w:rPr>
        <w:t xml:space="preserve">on </w:t>
      </w:r>
      <w:r w:rsidR="006C5B81">
        <w:rPr>
          <w:rFonts w:ascii="Arial" w:hAnsi="Arial" w:cs="Arial"/>
          <w:sz w:val="20"/>
        </w:rPr>
        <w:t xml:space="preserve">some </w:t>
      </w:r>
      <w:r w:rsidR="00364586">
        <w:rPr>
          <w:rFonts w:ascii="Arial" w:hAnsi="Arial" w:cs="Arial"/>
          <w:sz w:val="20"/>
        </w:rPr>
        <w:t xml:space="preserve">Agile </w:t>
      </w:r>
      <w:r w:rsidR="006C5B81">
        <w:rPr>
          <w:rFonts w:ascii="Arial" w:hAnsi="Arial" w:cs="Arial"/>
          <w:sz w:val="20"/>
        </w:rPr>
        <w:t>ideas</w:t>
      </w:r>
      <w:r w:rsidR="005D4EBC">
        <w:rPr>
          <w:rFonts w:ascii="Arial" w:hAnsi="Arial" w:cs="Arial"/>
          <w:sz w:val="20"/>
        </w:rPr>
        <w:t xml:space="preserve"> (</w:t>
      </w:r>
      <w:r w:rsidR="009D72BC">
        <w:rPr>
          <w:rFonts w:ascii="Arial" w:hAnsi="Arial" w:cs="Arial"/>
          <w:sz w:val="20"/>
        </w:rPr>
        <w:t xml:space="preserve">incremental and </w:t>
      </w:r>
      <w:r>
        <w:rPr>
          <w:rFonts w:ascii="Arial" w:hAnsi="Arial" w:cs="Arial"/>
          <w:sz w:val="20"/>
        </w:rPr>
        <w:t xml:space="preserve">value-orient release, </w:t>
      </w:r>
      <w:r w:rsidR="00B14D7E">
        <w:rPr>
          <w:rFonts w:ascii="Arial" w:hAnsi="Arial" w:cs="Arial"/>
          <w:sz w:val="20"/>
        </w:rPr>
        <w:t>continuous</w:t>
      </w:r>
      <w:r>
        <w:rPr>
          <w:rFonts w:ascii="Arial" w:hAnsi="Arial" w:cs="Arial"/>
          <w:sz w:val="20"/>
        </w:rPr>
        <w:t xml:space="preserve"> integration</w:t>
      </w:r>
      <w:r w:rsidR="009D72BC">
        <w:rPr>
          <w:rFonts w:ascii="Arial" w:hAnsi="Arial" w:cs="Arial"/>
          <w:sz w:val="20"/>
        </w:rPr>
        <w:t xml:space="preserve"> and improvement</w:t>
      </w:r>
      <w:r w:rsidR="00323BD5">
        <w:rPr>
          <w:rFonts w:ascii="Arial" w:hAnsi="Arial" w:cs="Arial"/>
          <w:sz w:val="20"/>
        </w:rPr>
        <w:t>)</w:t>
      </w:r>
    </w:p>
    <w:p w:rsidR="00B03A55" w:rsidRDefault="00C472A0" w:rsidP="007C362F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</w:p>
    <w:p w:rsidR="00C472A0" w:rsidRDefault="0075249E" w:rsidP="00B03A55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Project on track with continuous </w:t>
      </w:r>
      <w:r w:rsidR="00522615">
        <w:rPr>
          <w:rFonts w:ascii="Arial" w:hAnsi="Arial" w:cs="Arial"/>
          <w:sz w:val="20"/>
        </w:rPr>
        <w:t xml:space="preserve">value </w:t>
      </w:r>
      <w:r w:rsidR="003F64EB">
        <w:rPr>
          <w:rFonts w:ascii="Arial" w:hAnsi="Arial" w:cs="Arial"/>
          <w:sz w:val="20"/>
        </w:rPr>
        <w:t xml:space="preserve">delivery </w:t>
      </w:r>
      <w:r w:rsidR="00FA6CB0">
        <w:rPr>
          <w:rFonts w:ascii="Arial" w:hAnsi="Arial" w:cs="Arial"/>
          <w:sz w:val="20"/>
        </w:rPr>
        <w:t xml:space="preserve">and </w:t>
      </w:r>
      <w:r w:rsidR="00522615">
        <w:rPr>
          <w:rFonts w:ascii="Arial" w:hAnsi="Arial" w:cs="Arial"/>
          <w:sz w:val="20"/>
        </w:rPr>
        <w:t>having</w:t>
      </w:r>
      <w:r w:rsidR="00FA6CB0">
        <w:rPr>
          <w:rFonts w:ascii="Arial" w:hAnsi="Arial" w:cs="Arial"/>
          <w:sz w:val="20"/>
        </w:rPr>
        <w:t xml:space="preserve"> good feedback via interim release</w:t>
      </w:r>
      <w:r w:rsidR="00960A2C">
        <w:rPr>
          <w:rFonts w:ascii="Arial" w:hAnsi="Arial" w:cs="Arial"/>
          <w:sz w:val="20"/>
        </w:rPr>
        <w:t>s</w:t>
      </w:r>
      <w:r w:rsidR="00FA6CB0">
        <w:rPr>
          <w:rFonts w:ascii="Arial" w:hAnsi="Arial" w:cs="Arial"/>
          <w:sz w:val="20"/>
        </w:rPr>
        <w:t xml:space="preserve"> to </w:t>
      </w:r>
      <w:r w:rsidR="00E801A8">
        <w:rPr>
          <w:rFonts w:ascii="Arial" w:hAnsi="Arial" w:cs="Arial"/>
          <w:sz w:val="20"/>
        </w:rPr>
        <w:t>Head quarter members</w:t>
      </w:r>
    </w:p>
    <w:p w:rsidR="009F0F5B" w:rsidRPr="009F0F5B" w:rsidRDefault="008C44FF" w:rsidP="009F0F5B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up team of with </w:t>
      </w:r>
      <w:r w:rsidR="00016DBD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 xml:space="preserve"> member for applying SW Logic Modeling techniques</w:t>
      </w:r>
    </w:p>
    <w:p w:rsidR="00915748" w:rsidRDefault="00915748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2015/Aug – </w:t>
      </w:r>
      <w:r w:rsidR="00D91EC7">
        <w:rPr>
          <w:rFonts w:ascii="Arial" w:hAnsi="Arial" w:cs="Arial"/>
          <w:sz w:val="20"/>
        </w:rPr>
        <w:t>Jun/2016</w:t>
      </w:r>
      <w:r>
        <w:rPr>
          <w:rFonts w:ascii="Arial" w:hAnsi="Arial" w:cs="Arial"/>
          <w:sz w:val="20"/>
        </w:rPr>
        <w:t>: Project Manager at Citigo Software</w:t>
      </w:r>
    </w:p>
    <w:p w:rsidR="001A18C4" w:rsidRDefault="00A345C0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2 </w:t>
      </w:r>
      <w:r w:rsidR="0021644F">
        <w:rPr>
          <w:rFonts w:ascii="Arial" w:hAnsi="Arial" w:cs="Arial"/>
          <w:sz w:val="20"/>
        </w:rPr>
        <w:t>long-term</w:t>
      </w:r>
      <w:r>
        <w:rPr>
          <w:rFonts w:ascii="Arial" w:hAnsi="Arial" w:cs="Arial"/>
          <w:sz w:val="20"/>
        </w:rPr>
        <w:t xml:space="preserve"> projects with 1/3 members of Offshore Development Division</w:t>
      </w:r>
    </w:p>
    <w:p w:rsidR="00EB2BD0" w:rsidRDefault="00C16DBE" w:rsidP="000204F7">
      <w:pPr>
        <w:numPr>
          <w:ilvl w:val="2"/>
          <w:numId w:val="11"/>
        </w:numPr>
        <w:rPr>
          <w:rFonts w:ascii="Arial" w:hAnsi="Arial" w:cs="Arial"/>
          <w:sz w:val="20"/>
        </w:rPr>
      </w:pPr>
      <w:r w:rsidRPr="00EB2BD0">
        <w:rPr>
          <w:rFonts w:ascii="Arial" w:hAnsi="Arial" w:cs="Arial"/>
          <w:sz w:val="20"/>
        </w:rPr>
        <w:t xml:space="preserve">Manage </w:t>
      </w:r>
      <w:r w:rsidR="000A1E6C">
        <w:rPr>
          <w:rFonts w:ascii="Arial" w:hAnsi="Arial" w:cs="Arial"/>
          <w:sz w:val="20"/>
        </w:rPr>
        <w:t xml:space="preserve">2 </w:t>
      </w:r>
      <w:r w:rsidRPr="00EB2BD0">
        <w:rPr>
          <w:rFonts w:ascii="Arial" w:hAnsi="Arial" w:cs="Arial"/>
          <w:sz w:val="20"/>
        </w:rPr>
        <w:t>cross-function team</w:t>
      </w:r>
      <w:r w:rsidR="000A1E6C">
        <w:rPr>
          <w:rFonts w:ascii="Arial" w:hAnsi="Arial" w:cs="Arial"/>
          <w:sz w:val="20"/>
        </w:rPr>
        <w:t>s</w:t>
      </w:r>
      <w:r w:rsidRPr="00EB2BD0">
        <w:rPr>
          <w:rFonts w:ascii="Arial" w:hAnsi="Arial" w:cs="Arial"/>
          <w:sz w:val="20"/>
        </w:rPr>
        <w:t xml:space="preserve"> (BA, Dev and Tester)</w:t>
      </w:r>
      <w:r w:rsidR="00AA2AF1">
        <w:rPr>
          <w:rFonts w:ascii="Arial" w:hAnsi="Arial" w:cs="Arial"/>
          <w:sz w:val="20"/>
        </w:rPr>
        <w:t xml:space="preserve"> up to 16</w:t>
      </w:r>
      <w:r w:rsidR="00EB2BD0" w:rsidRPr="00EB2BD0">
        <w:rPr>
          <w:rFonts w:ascii="Arial" w:hAnsi="Arial" w:cs="Arial"/>
          <w:sz w:val="20"/>
        </w:rPr>
        <w:t xml:space="preserve"> members same time</w:t>
      </w:r>
    </w:p>
    <w:p w:rsidR="00DC1DA5" w:rsidRDefault="00DC1DA5" w:rsidP="006E3DBD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Catch up 2 domains</w:t>
      </w:r>
      <w:r w:rsidR="00020CC5">
        <w:rPr>
          <w:rFonts w:ascii="Arial" w:hAnsi="Arial" w:cs="Arial"/>
          <w:sz w:val="20"/>
        </w:rPr>
        <w:t xml:space="preserve"> knowledge</w:t>
      </w:r>
      <w:r>
        <w:rPr>
          <w:rFonts w:ascii="Arial" w:hAnsi="Arial" w:cs="Arial"/>
          <w:sz w:val="20"/>
        </w:rPr>
        <w:t>: Project Management and Healthcare</w:t>
      </w:r>
    </w:p>
    <w:p w:rsidR="006B1CE7" w:rsidRDefault="00323BD5" w:rsidP="003323EA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Balance Customer expectation with </w:t>
      </w:r>
      <w:r w:rsidR="003323EA">
        <w:rPr>
          <w:rFonts w:ascii="Arial" w:hAnsi="Arial" w:cs="Arial"/>
          <w:sz w:val="20"/>
        </w:rPr>
        <w:t>cost estimation</w:t>
      </w:r>
      <w:r w:rsidR="00473B09">
        <w:rPr>
          <w:rFonts w:ascii="Arial" w:hAnsi="Arial" w:cs="Arial"/>
          <w:sz w:val="20"/>
        </w:rPr>
        <w:t xml:space="preserve"> and</w:t>
      </w:r>
      <w:r w:rsidR="00477440">
        <w:rPr>
          <w:rFonts w:ascii="Arial" w:hAnsi="Arial" w:cs="Arial"/>
          <w:sz w:val="20"/>
        </w:rPr>
        <w:t xml:space="preserve"> </w:t>
      </w:r>
      <w:r w:rsidR="00593C0B">
        <w:rPr>
          <w:rFonts w:ascii="Arial" w:hAnsi="Arial" w:cs="Arial"/>
          <w:sz w:val="20"/>
        </w:rPr>
        <w:t xml:space="preserve">unstable </w:t>
      </w:r>
      <w:r w:rsidR="00477440">
        <w:rPr>
          <w:rFonts w:ascii="Arial" w:hAnsi="Arial" w:cs="Arial"/>
          <w:sz w:val="20"/>
        </w:rPr>
        <w:t>resourcing</w:t>
      </w:r>
    </w:p>
    <w:p w:rsidR="003323EA" w:rsidRDefault="006B1CE7" w:rsidP="003323EA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changes </w:t>
      </w:r>
      <w:r w:rsidR="00205CDD">
        <w:rPr>
          <w:rFonts w:ascii="Arial" w:hAnsi="Arial" w:cs="Arial"/>
          <w:sz w:val="20"/>
        </w:rPr>
        <w:t>from customer and team</w:t>
      </w:r>
      <w:r w:rsidR="00AA6ADB">
        <w:rPr>
          <w:rFonts w:ascii="Arial" w:hAnsi="Arial" w:cs="Arial"/>
          <w:sz w:val="20"/>
        </w:rPr>
        <w:t xml:space="preserve"> </w:t>
      </w:r>
      <w:r w:rsidR="00205CDD">
        <w:rPr>
          <w:rFonts w:ascii="Arial" w:hAnsi="Arial" w:cs="Arial"/>
          <w:sz w:val="20"/>
        </w:rPr>
        <w:t>(resourcing changed, customer send</w:t>
      </w:r>
      <w:r w:rsidR="000B17F6">
        <w:rPr>
          <w:rFonts w:ascii="Arial" w:hAnsi="Arial" w:cs="Arial"/>
          <w:sz w:val="20"/>
        </w:rPr>
        <w:t xml:space="preserve"> </w:t>
      </w:r>
      <w:r w:rsidR="00421362">
        <w:rPr>
          <w:rFonts w:ascii="Arial" w:hAnsi="Arial" w:cs="Arial"/>
          <w:sz w:val="20"/>
        </w:rPr>
        <w:t>sudden</w:t>
      </w:r>
      <w:r w:rsidR="00264171">
        <w:rPr>
          <w:rFonts w:ascii="Arial" w:hAnsi="Arial" w:cs="Arial"/>
          <w:sz w:val="20"/>
        </w:rPr>
        <w:t xml:space="preserve"> request with tight deadline)</w:t>
      </w:r>
    </w:p>
    <w:p w:rsidR="0070340F" w:rsidRDefault="0070340F" w:rsidP="00DC0528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Resolve </w:t>
      </w:r>
      <w:r w:rsidR="00CD1DA7">
        <w:rPr>
          <w:rFonts w:ascii="Arial" w:hAnsi="Arial" w:cs="Arial"/>
          <w:sz w:val="20"/>
        </w:rPr>
        <w:t>conflicts between members and members with customer</w:t>
      </w:r>
    </w:p>
    <w:p w:rsidR="004D6F34" w:rsidRDefault="00C3274D" w:rsidP="004D6F34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Apply</w:t>
      </w:r>
      <w:r w:rsidR="004D6F34" w:rsidRPr="00FB5B4C">
        <w:rPr>
          <w:rFonts w:ascii="Arial" w:hAnsi="Arial" w:cs="Arial"/>
          <w:sz w:val="20"/>
        </w:rPr>
        <w:t xml:space="preserve"> </w:t>
      </w:r>
      <w:r w:rsidR="005C06FC">
        <w:rPr>
          <w:rFonts w:ascii="Arial" w:hAnsi="Arial" w:cs="Arial"/>
          <w:sz w:val="20"/>
        </w:rPr>
        <w:t xml:space="preserve">customized </w:t>
      </w:r>
      <w:r w:rsidR="004D6F34">
        <w:rPr>
          <w:rFonts w:ascii="Arial" w:hAnsi="Arial" w:cs="Arial"/>
          <w:sz w:val="20"/>
        </w:rPr>
        <w:t xml:space="preserve">lightweight </w:t>
      </w:r>
      <w:r w:rsidR="004D6F34" w:rsidRPr="00FB5B4C">
        <w:rPr>
          <w:rFonts w:ascii="Arial" w:hAnsi="Arial" w:cs="Arial"/>
          <w:sz w:val="20"/>
        </w:rPr>
        <w:t>management process</w:t>
      </w:r>
      <w:r w:rsidR="008E6A96">
        <w:rPr>
          <w:rFonts w:ascii="Arial" w:hAnsi="Arial" w:cs="Arial"/>
          <w:sz w:val="20"/>
        </w:rPr>
        <w:t xml:space="preserve"> to fit with team skills</w:t>
      </w:r>
    </w:p>
    <w:p w:rsidR="00F300D6" w:rsidRPr="00B27491" w:rsidRDefault="00473B09" w:rsidP="009B6D4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Recruit new m</w:t>
      </w:r>
      <w:r w:rsidR="00B27491">
        <w:rPr>
          <w:rFonts w:ascii="Arial" w:hAnsi="Arial" w:cs="Arial"/>
          <w:sz w:val="20"/>
        </w:rPr>
        <w:t>embers (Dev, Tester)</w:t>
      </w:r>
    </w:p>
    <w:p w:rsidR="00EC72D5" w:rsidRPr="00FB5B4C" w:rsidRDefault="00536DF0" w:rsidP="00FB5B4C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</w:p>
    <w:p w:rsidR="00D52BAF" w:rsidRDefault="00D52BAF" w:rsidP="00E97B65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Manage project</w:t>
      </w:r>
    </w:p>
    <w:p w:rsidR="003A468F" w:rsidRPr="00E97B65" w:rsidRDefault="003A468F" w:rsidP="006E3DBD">
      <w:pPr>
        <w:numPr>
          <w:ilvl w:val="4"/>
          <w:numId w:val="11"/>
        </w:numPr>
        <w:rPr>
          <w:rFonts w:ascii="Arial" w:hAnsi="Arial" w:cs="Arial"/>
          <w:sz w:val="20"/>
        </w:rPr>
      </w:pPr>
      <w:r w:rsidRPr="00E97B65">
        <w:rPr>
          <w:rFonts w:ascii="Arial" w:hAnsi="Arial" w:cs="Arial"/>
          <w:sz w:val="20"/>
        </w:rPr>
        <w:t>Increased project size (</w:t>
      </w:r>
      <w:r w:rsidR="00B91ECC" w:rsidRPr="00E97B65">
        <w:rPr>
          <w:rFonts w:ascii="Arial" w:hAnsi="Arial" w:cs="Arial"/>
          <w:sz w:val="20"/>
        </w:rPr>
        <w:t>from 4.5 to 8 members)</w:t>
      </w:r>
    </w:p>
    <w:p w:rsidR="0074256F" w:rsidRDefault="00042529" w:rsidP="006E3DBD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working process </w:t>
      </w:r>
      <w:r w:rsidR="00B805E6">
        <w:rPr>
          <w:rFonts w:ascii="Arial" w:hAnsi="Arial" w:cs="Arial"/>
          <w:sz w:val="20"/>
        </w:rPr>
        <w:t xml:space="preserve">made </w:t>
      </w:r>
      <w:r w:rsidR="002618CE">
        <w:rPr>
          <w:rFonts w:ascii="Arial" w:hAnsi="Arial" w:cs="Arial"/>
          <w:sz w:val="20"/>
        </w:rPr>
        <w:t xml:space="preserve">for </w:t>
      </w:r>
      <w:r w:rsidR="00F97BB3">
        <w:rPr>
          <w:rFonts w:ascii="Arial" w:hAnsi="Arial" w:cs="Arial"/>
          <w:sz w:val="20"/>
        </w:rPr>
        <w:t>quality control</w:t>
      </w:r>
      <w:r w:rsidR="002618CE">
        <w:rPr>
          <w:rFonts w:ascii="Arial" w:hAnsi="Arial" w:cs="Arial"/>
          <w:sz w:val="20"/>
        </w:rPr>
        <w:t xml:space="preserve"> </w:t>
      </w:r>
      <w:r w:rsidR="00B805E6">
        <w:rPr>
          <w:rFonts w:ascii="Arial" w:hAnsi="Arial" w:cs="Arial"/>
          <w:sz w:val="20"/>
        </w:rPr>
        <w:t xml:space="preserve">that still used by Project in Citigo and </w:t>
      </w:r>
      <w:r w:rsidR="00017DF3">
        <w:rPr>
          <w:rFonts w:ascii="Arial" w:hAnsi="Arial" w:cs="Arial"/>
          <w:sz w:val="20"/>
        </w:rPr>
        <w:t>strengthen</w:t>
      </w:r>
      <w:r w:rsidR="00BE4532">
        <w:rPr>
          <w:rFonts w:ascii="Arial" w:hAnsi="Arial" w:cs="Arial"/>
          <w:sz w:val="20"/>
        </w:rPr>
        <w:t>ing</w:t>
      </w:r>
      <w:r w:rsidR="00017DF3">
        <w:rPr>
          <w:rFonts w:ascii="Arial" w:hAnsi="Arial" w:cs="Arial"/>
          <w:sz w:val="20"/>
        </w:rPr>
        <w:t xml:space="preserve"> trust from Customer</w:t>
      </w:r>
    </w:p>
    <w:p w:rsidR="00DC1DA5" w:rsidRDefault="00D52BAF" w:rsidP="00742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Health care project: </w:t>
      </w:r>
      <w:r w:rsidR="00DC1DA5">
        <w:rPr>
          <w:rFonts w:ascii="Arial" w:hAnsi="Arial" w:cs="Arial"/>
          <w:sz w:val="20"/>
        </w:rPr>
        <w:t>Internal Assembla-based working flow</w:t>
      </w:r>
      <w:r>
        <w:rPr>
          <w:rFonts w:ascii="Arial" w:hAnsi="Arial" w:cs="Arial"/>
          <w:sz w:val="20"/>
        </w:rPr>
        <w:t xml:space="preserve"> built up</w:t>
      </w:r>
      <w:r w:rsidR="00FC6A59">
        <w:rPr>
          <w:rFonts w:ascii="Arial" w:hAnsi="Arial" w:cs="Arial"/>
          <w:sz w:val="20"/>
        </w:rPr>
        <w:t xml:space="preserve"> for cross team (</w:t>
      </w:r>
      <w:r w:rsidR="00BB0C32">
        <w:rPr>
          <w:rFonts w:ascii="Arial" w:hAnsi="Arial" w:cs="Arial"/>
          <w:sz w:val="20"/>
        </w:rPr>
        <w:t xml:space="preserve">1PM. 1 </w:t>
      </w:r>
      <w:r w:rsidR="00FC6A59">
        <w:rPr>
          <w:rFonts w:ascii="Arial" w:hAnsi="Arial" w:cs="Arial"/>
          <w:sz w:val="20"/>
        </w:rPr>
        <w:t xml:space="preserve">BA, </w:t>
      </w:r>
      <w:r w:rsidR="00BB0C32">
        <w:rPr>
          <w:rFonts w:ascii="Arial" w:hAnsi="Arial" w:cs="Arial"/>
          <w:sz w:val="20"/>
        </w:rPr>
        <w:t xml:space="preserve">4 </w:t>
      </w:r>
      <w:r w:rsidR="00FC6A59">
        <w:rPr>
          <w:rFonts w:ascii="Arial" w:hAnsi="Arial" w:cs="Arial"/>
          <w:sz w:val="20"/>
        </w:rPr>
        <w:t xml:space="preserve">Dev, </w:t>
      </w:r>
      <w:r w:rsidR="00BB0C32">
        <w:rPr>
          <w:rFonts w:ascii="Arial" w:hAnsi="Arial" w:cs="Arial"/>
          <w:sz w:val="20"/>
        </w:rPr>
        <w:t xml:space="preserve">3 </w:t>
      </w:r>
      <w:r w:rsidR="00FC6A59">
        <w:rPr>
          <w:rFonts w:ascii="Arial" w:hAnsi="Arial" w:cs="Arial"/>
          <w:sz w:val="20"/>
        </w:rPr>
        <w:t xml:space="preserve">Tester) with total </w:t>
      </w:r>
      <w:r w:rsidR="00BB0C32">
        <w:rPr>
          <w:rFonts w:ascii="Arial" w:hAnsi="Arial" w:cs="Arial"/>
          <w:sz w:val="20"/>
        </w:rPr>
        <w:t>9</w:t>
      </w:r>
      <w:r w:rsidR="00FC6A59">
        <w:rPr>
          <w:rFonts w:ascii="Arial" w:hAnsi="Arial" w:cs="Arial"/>
          <w:sz w:val="20"/>
        </w:rPr>
        <w:t xml:space="preserve"> members</w:t>
      </w:r>
    </w:p>
    <w:p w:rsidR="004A1144" w:rsidRDefault="000A753F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Consult to</w:t>
      </w:r>
      <w:r w:rsidR="00883B8D">
        <w:rPr>
          <w:rFonts w:ascii="Arial" w:hAnsi="Arial" w:cs="Arial"/>
          <w:sz w:val="20"/>
        </w:rPr>
        <w:t xml:space="preserve"> Hea</w:t>
      </w:r>
      <w:r w:rsidR="00181143">
        <w:rPr>
          <w:rFonts w:ascii="Arial" w:hAnsi="Arial" w:cs="Arial"/>
          <w:sz w:val="20"/>
        </w:rPr>
        <w:t>d of division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development strategy</w:t>
      </w:r>
      <w:r w:rsidR="00F37319">
        <w:rPr>
          <w:rFonts w:ascii="Arial" w:hAnsi="Arial" w:cs="Arial"/>
          <w:sz w:val="20"/>
        </w:rPr>
        <w:t xml:space="preserve"> (recruit young members for </w:t>
      </w:r>
      <w:r w:rsidR="00774B2E">
        <w:rPr>
          <w:rFonts w:ascii="Arial" w:hAnsi="Arial" w:cs="Arial"/>
          <w:sz w:val="20"/>
        </w:rPr>
        <w:t>future</w:t>
      </w:r>
      <w:r w:rsidR="007C578B">
        <w:rPr>
          <w:rFonts w:ascii="Arial" w:hAnsi="Arial" w:cs="Arial"/>
          <w:sz w:val="20"/>
        </w:rPr>
        <w:t xml:space="preserve"> development</w:t>
      </w:r>
      <w:r w:rsidR="00F37319">
        <w:rPr>
          <w:rFonts w:ascii="Arial" w:hAnsi="Arial" w:cs="Arial"/>
          <w:sz w:val="20"/>
        </w:rPr>
        <w:t>)</w:t>
      </w:r>
    </w:p>
    <w:p w:rsidR="000A753F" w:rsidRDefault="00A4683B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Propose division </w:t>
      </w:r>
      <w:r w:rsidR="001576BA">
        <w:rPr>
          <w:rFonts w:ascii="Arial" w:hAnsi="Arial" w:cs="Arial"/>
          <w:sz w:val="20"/>
        </w:rPr>
        <w:t>competence</w:t>
      </w:r>
      <w:r w:rsidR="00B27491">
        <w:rPr>
          <w:rFonts w:ascii="Arial" w:hAnsi="Arial" w:cs="Arial"/>
          <w:sz w:val="20"/>
        </w:rPr>
        <w:t xml:space="preserve"> analysis report</w:t>
      </w:r>
      <w:r w:rsidR="004A76CF">
        <w:rPr>
          <w:rFonts w:ascii="Arial" w:hAnsi="Arial" w:cs="Arial"/>
          <w:sz w:val="20"/>
        </w:rPr>
        <w:t xml:space="preserve"> d</w:t>
      </w:r>
      <w:r w:rsidR="001576BA">
        <w:rPr>
          <w:rFonts w:ascii="Arial" w:hAnsi="Arial" w:cs="Arial"/>
          <w:sz w:val="20"/>
        </w:rPr>
        <w:t xml:space="preserve">uring probation </w:t>
      </w:r>
      <w:r w:rsidR="00033998">
        <w:rPr>
          <w:rFonts w:ascii="Arial" w:hAnsi="Arial" w:cs="Arial"/>
          <w:sz w:val="20"/>
        </w:rPr>
        <w:t>time</w:t>
      </w:r>
    </w:p>
    <w:p w:rsidR="00B45C6C" w:rsidRDefault="00932013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2008/Jun – 2015/Aug: </w:t>
      </w:r>
      <w:r w:rsidR="00602ACB">
        <w:rPr>
          <w:rFonts w:ascii="Arial" w:hAnsi="Arial" w:cs="Arial"/>
          <w:sz w:val="20"/>
        </w:rPr>
        <w:t>Panasonic R&amp;D Center Vietnam</w:t>
      </w:r>
    </w:p>
    <w:p w:rsidR="00D668D4" w:rsidRDefault="00731961" w:rsidP="006E3DBD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Highest level: </w:t>
      </w:r>
      <w:r w:rsidR="00E50F22">
        <w:rPr>
          <w:rFonts w:ascii="Arial" w:hAnsi="Arial" w:cs="Arial"/>
          <w:sz w:val="20"/>
        </w:rPr>
        <w:t>Assistance</w:t>
      </w:r>
      <w:r w:rsidR="00932013">
        <w:rPr>
          <w:rFonts w:ascii="Arial" w:hAnsi="Arial" w:cs="Arial"/>
          <w:sz w:val="20"/>
        </w:rPr>
        <w:t xml:space="preserve"> Principle Engineer</w:t>
      </w:r>
      <w:r w:rsidR="00D668D4">
        <w:rPr>
          <w:rFonts w:ascii="Arial" w:hAnsi="Arial" w:cs="Arial"/>
          <w:sz w:val="20"/>
        </w:rPr>
        <w:t xml:space="preserve"> </w:t>
      </w:r>
      <w:r w:rsidR="00877426">
        <w:rPr>
          <w:rFonts w:ascii="Arial" w:hAnsi="Arial" w:cs="Arial"/>
          <w:sz w:val="20"/>
        </w:rPr>
        <w:t>(from 2012)</w:t>
      </w:r>
    </w:p>
    <w:p w:rsidR="000C66D9" w:rsidRPr="0050755A" w:rsidRDefault="00D668D4" w:rsidP="0050755A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2014/</w:t>
      </w:r>
      <w:r w:rsidR="00C3559B">
        <w:rPr>
          <w:rFonts w:ascii="Arial" w:hAnsi="Arial" w:cs="Arial"/>
          <w:sz w:val="20"/>
        </w:rPr>
        <w:t>Apr</w:t>
      </w:r>
      <w:r>
        <w:rPr>
          <w:rFonts w:ascii="Arial" w:hAnsi="Arial" w:cs="Arial"/>
          <w:sz w:val="20"/>
        </w:rPr>
        <w:t xml:space="preserve"> – </w:t>
      </w:r>
      <w:r w:rsidR="00C3559B">
        <w:rPr>
          <w:rFonts w:ascii="Arial" w:hAnsi="Arial" w:cs="Arial"/>
          <w:sz w:val="20"/>
        </w:rPr>
        <w:t>2015/Aug</w:t>
      </w:r>
      <w:r w:rsidR="00620374">
        <w:rPr>
          <w:rFonts w:ascii="Arial" w:hAnsi="Arial" w:cs="Arial"/>
          <w:sz w:val="20"/>
        </w:rPr>
        <w:t xml:space="preserve">: new B2B mobile </w:t>
      </w:r>
      <w:r>
        <w:rPr>
          <w:rFonts w:ascii="Arial" w:hAnsi="Arial" w:cs="Arial"/>
          <w:sz w:val="20"/>
        </w:rPr>
        <w:t>solut</w:t>
      </w:r>
      <w:r w:rsidR="00620374">
        <w:rPr>
          <w:rFonts w:ascii="Arial" w:hAnsi="Arial" w:cs="Arial"/>
          <w:sz w:val="20"/>
        </w:rPr>
        <w:t>ions development for Japan</w:t>
      </w:r>
      <w:r w:rsidR="001479F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/ ASEAN</w:t>
      </w:r>
    </w:p>
    <w:p w:rsidR="00D668D4" w:rsidRDefault="0034101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</w:t>
      </w:r>
      <w:r w:rsidR="003D132B">
        <w:rPr>
          <w:rFonts w:ascii="Arial" w:hAnsi="Arial" w:cs="Arial"/>
          <w:sz w:val="20"/>
        </w:rPr>
        <w:t xml:space="preserve"> / Solution Architecture</w:t>
      </w:r>
    </w:p>
    <w:p w:rsidR="001578F2" w:rsidRDefault="001578F2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 up competence in developing mobile and web solutions with new cutting edge technologies</w:t>
      </w:r>
    </w:p>
    <w:p w:rsidR="00D668D4" w:rsidRDefault="00F478E8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</w:t>
      </w:r>
      <w:r w:rsidR="008F56BF">
        <w:rPr>
          <w:rFonts w:ascii="Arial" w:hAnsi="Arial" w:cs="Arial"/>
          <w:sz w:val="20"/>
        </w:rPr>
        <w:t>:</w:t>
      </w:r>
      <w:r w:rsidR="00165222">
        <w:rPr>
          <w:rFonts w:ascii="Arial" w:hAnsi="Arial" w:cs="Arial"/>
          <w:sz w:val="20"/>
        </w:rPr>
        <w:t xml:space="preserve"> </w:t>
      </w:r>
      <w:r w:rsidR="00650C1F">
        <w:rPr>
          <w:rFonts w:ascii="Arial" w:hAnsi="Arial" w:cs="Arial"/>
          <w:sz w:val="20"/>
        </w:rPr>
        <w:t>prototype</w:t>
      </w:r>
      <w:r w:rsidR="00165222">
        <w:rPr>
          <w:rFonts w:ascii="Arial" w:hAnsi="Arial" w:cs="Arial"/>
          <w:sz w:val="20"/>
        </w:rPr>
        <w:t xml:space="preserve"> remarkable solutions </w:t>
      </w:r>
      <w:r w:rsidR="008F56BF">
        <w:rPr>
          <w:rFonts w:ascii="Arial" w:hAnsi="Arial" w:cs="Arial"/>
          <w:sz w:val="20"/>
        </w:rPr>
        <w:t>in 6 months</w:t>
      </w:r>
      <w:r w:rsidR="00DB0B8F">
        <w:rPr>
          <w:rFonts w:ascii="Arial" w:hAnsi="Arial" w:cs="Arial"/>
          <w:sz w:val="20"/>
        </w:rPr>
        <w:t xml:space="preserve"> with </w:t>
      </w:r>
      <w:r w:rsidR="00FF5F82">
        <w:rPr>
          <w:rFonts w:ascii="Arial" w:hAnsi="Arial" w:cs="Arial"/>
          <w:sz w:val="20"/>
        </w:rPr>
        <w:t>adopting RUP</w:t>
      </w:r>
      <w:r w:rsidR="00DB0B8F">
        <w:rPr>
          <w:rFonts w:ascii="Arial" w:hAnsi="Arial" w:cs="Arial"/>
          <w:sz w:val="20"/>
        </w:rPr>
        <w:t xml:space="preserve"> processes</w:t>
      </w:r>
      <w:r w:rsidR="00FF5F82">
        <w:rPr>
          <w:rFonts w:ascii="Arial" w:hAnsi="Arial" w:cs="Arial"/>
          <w:sz w:val="20"/>
        </w:rPr>
        <w:t xml:space="preserve"> and new tech trend</w:t>
      </w:r>
      <w:r w:rsidR="009628F9">
        <w:rPr>
          <w:rFonts w:ascii="Arial" w:hAnsi="Arial" w:cs="Arial"/>
          <w:sz w:val="20"/>
        </w:rPr>
        <w:t>s</w:t>
      </w:r>
      <w:r w:rsidR="00FF5F82">
        <w:rPr>
          <w:rFonts w:ascii="Arial" w:hAnsi="Arial" w:cs="Arial"/>
          <w:sz w:val="20"/>
        </w:rPr>
        <w:t xml:space="preserve"> on mobile</w:t>
      </w:r>
    </w:p>
    <w:p w:rsidR="00D668D4" w:rsidRDefault="00572439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Tracking system with </w:t>
      </w:r>
      <w:r w:rsidR="00D668D4">
        <w:rPr>
          <w:rFonts w:ascii="Arial" w:hAnsi="Arial" w:cs="Arial"/>
          <w:sz w:val="20"/>
        </w:rPr>
        <w:t>High performance video streaming</w:t>
      </w:r>
      <w:r w:rsidR="00A82D2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</w:t>
      </w:r>
      <w:r w:rsidR="00A82D2D">
        <w:rPr>
          <w:rFonts w:ascii="Arial" w:hAnsi="Arial" w:cs="Arial"/>
          <w:sz w:val="20"/>
        </w:rPr>
        <w:t>4K video storage system</w:t>
      </w:r>
      <w:r>
        <w:rPr>
          <w:rFonts w:ascii="Arial" w:hAnsi="Arial" w:cs="Arial"/>
          <w:sz w:val="20"/>
        </w:rPr>
        <w:t xml:space="preserve">: a product concept for Olympic 2020 </w:t>
      </w:r>
      <w:r w:rsidR="00206CFE">
        <w:rPr>
          <w:rFonts w:ascii="Arial" w:hAnsi="Arial" w:cs="Arial"/>
          <w:sz w:val="20"/>
        </w:rPr>
        <w:t>Tokyo</w:t>
      </w:r>
    </w:p>
    <w:p w:rsidR="001338EF" w:rsidRPr="008C4AC3" w:rsidRDefault="00EB60D0" w:rsidP="008C4AC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B60D0">
        <w:rPr>
          <w:rFonts w:ascii="Arial" w:hAnsi="Arial" w:cs="Arial"/>
          <w:sz w:val="20"/>
        </w:rPr>
        <w:t>Indoor location and business promotion for big shopping centers: Client (iOS + Blu</w:t>
      </w:r>
      <w:r w:rsidR="00DB5BA7">
        <w:rPr>
          <w:rFonts w:ascii="Arial" w:hAnsi="Arial" w:cs="Arial"/>
          <w:sz w:val="20"/>
        </w:rPr>
        <w:t xml:space="preserve">etooth </w:t>
      </w:r>
      <w:r w:rsidR="00774C7D">
        <w:rPr>
          <w:rFonts w:ascii="Arial" w:hAnsi="Arial" w:cs="Arial"/>
          <w:sz w:val="20"/>
        </w:rPr>
        <w:t xml:space="preserve">4.0 </w:t>
      </w:r>
      <w:r w:rsidR="00DB5BA7">
        <w:rPr>
          <w:rFonts w:ascii="Arial" w:hAnsi="Arial" w:cs="Arial"/>
          <w:sz w:val="20"/>
        </w:rPr>
        <w:t>connectivity) and Server</w:t>
      </w:r>
    </w:p>
    <w:p w:rsidR="00D668D4" w:rsidRPr="001338EF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1338EF">
        <w:rPr>
          <w:rFonts w:ascii="Arial" w:hAnsi="Arial" w:cs="Arial"/>
          <w:sz w:val="20"/>
        </w:rPr>
        <w:t>Information collecting portal: web crawling-based portal from well-known news websites for marketing analysis purpose (J2EE and Android)</w:t>
      </w:r>
    </w:p>
    <w:p w:rsidR="004C4D8B" w:rsidRPr="00497D08" w:rsidRDefault="00D668D4" w:rsidP="00497D08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2010/Aug – 2014</w:t>
      </w:r>
      <w:r w:rsidR="00064127">
        <w:rPr>
          <w:rFonts w:ascii="Arial" w:hAnsi="Arial" w:cs="Arial"/>
          <w:sz w:val="20"/>
        </w:rPr>
        <w:t>/Apr</w:t>
      </w:r>
      <w:r>
        <w:rPr>
          <w:rFonts w:ascii="Arial" w:hAnsi="Arial" w:cs="Arial"/>
          <w:sz w:val="20"/>
        </w:rPr>
        <w:t>: Software solutions development for Panasonic products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Manager/</w:t>
      </w:r>
      <w:r w:rsidR="00497D08">
        <w:rPr>
          <w:rFonts w:ascii="Arial" w:hAnsi="Arial" w:cs="Arial"/>
          <w:sz w:val="20"/>
        </w:rPr>
        <w:t>Architecture</w:t>
      </w:r>
    </w:p>
    <w:p w:rsidR="000A0F0C" w:rsidRDefault="00F5307B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Build </w:t>
      </w:r>
      <w:r w:rsidR="00456F74">
        <w:rPr>
          <w:rFonts w:ascii="Arial" w:hAnsi="Arial" w:cs="Arial"/>
          <w:sz w:val="20"/>
        </w:rPr>
        <w:t>up team to master Computer Graphics / UI Development for Panasonic Products</w:t>
      </w:r>
    </w:p>
    <w:p w:rsidR="00CD6501" w:rsidRPr="00CD6501" w:rsidRDefault="00CD6501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CD6501">
        <w:rPr>
          <w:rFonts w:ascii="Arial" w:hAnsi="Arial" w:cs="Arial"/>
          <w:sz w:val="20"/>
        </w:rPr>
        <w:t>Apply CMMI L2 to manage small project (&lt;5 members) by selecting and conducting suitable processes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Achievements</w:t>
      </w:r>
    </w:p>
    <w:p w:rsidR="004A0AF2" w:rsidRDefault="005A5B1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t</w:t>
      </w:r>
      <w:r w:rsidR="004A0AF2">
        <w:rPr>
          <w:rFonts w:ascii="Arial" w:hAnsi="Arial" w:cs="Arial"/>
          <w:sz w:val="20"/>
        </w:rPr>
        <w:t xml:space="preserve">esting progress tracking </w:t>
      </w:r>
      <w:r w:rsidR="004E5E88">
        <w:rPr>
          <w:rFonts w:ascii="Arial" w:hAnsi="Arial" w:cs="Arial"/>
          <w:sz w:val="20"/>
        </w:rPr>
        <w:t xml:space="preserve">document </w:t>
      </w:r>
      <w:r w:rsidR="004A0AF2">
        <w:rPr>
          <w:rFonts w:ascii="Arial" w:hAnsi="Arial" w:cs="Arial"/>
          <w:sz w:val="20"/>
        </w:rPr>
        <w:t>bec</w:t>
      </w:r>
      <w:r w:rsidR="00B15E82">
        <w:rPr>
          <w:rFonts w:ascii="Arial" w:hAnsi="Arial" w:cs="Arial"/>
          <w:sz w:val="20"/>
        </w:rPr>
        <w:t>a</w:t>
      </w:r>
      <w:r w:rsidR="004A0AF2">
        <w:rPr>
          <w:rFonts w:ascii="Arial" w:hAnsi="Arial" w:cs="Arial"/>
          <w:sz w:val="20"/>
        </w:rPr>
        <w:t xml:space="preserve">me a best </w:t>
      </w:r>
      <w:r w:rsidR="005259F4">
        <w:rPr>
          <w:rFonts w:ascii="Arial" w:hAnsi="Arial" w:cs="Arial"/>
          <w:sz w:val="20"/>
        </w:rPr>
        <w:t>practice</w:t>
      </w:r>
      <w:r w:rsidR="001B7801">
        <w:rPr>
          <w:rFonts w:ascii="Arial" w:hAnsi="Arial" w:cs="Arial"/>
          <w:sz w:val="20"/>
        </w:rPr>
        <w:t xml:space="preserve"> for </w:t>
      </w:r>
      <w:r w:rsidR="00F30153">
        <w:rPr>
          <w:rFonts w:ascii="Arial" w:hAnsi="Arial" w:cs="Arial"/>
          <w:sz w:val="20"/>
        </w:rPr>
        <w:t xml:space="preserve">Company </w:t>
      </w:r>
      <w:r w:rsidR="001B7801">
        <w:rPr>
          <w:rFonts w:ascii="Arial" w:hAnsi="Arial" w:cs="Arial"/>
          <w:sz w:val="20"/>
        </w:rPr>
        <w:t>Standard Processes Documents</w:t>
      </w:r>
    </w:p>
    <w:p w:rsid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Two r</w:t>
      </w:r>
      <w:r w:rsidR="0050755A">
        <w:rPr>
          <w:rFonts w:ascii="Arial" w:hAnsi="Arial" w:cs="Arial"/>
          <w:sz w:val="20"/>
        </w:rPr>
        <w:t>esearch papers accepted to</w:t>
      </w:r>
      <w:r w:rsidRPr="00E0322C">
        <w:rPr>
          <w:rFonts w:ascii="Arial" w:hAnsi="Arial" w:cs="Arial"/>
          <w:sz w:val="20"/>
        </w:rPr>
        <w:t xml:space="preserve"> Pa</w:t>
      </w:r>
      <w:r w:rsidR="0050755A">
        <w:rPr>
          <w:rFonts w:ascii="Arial" w:hAnsi="Arial" w:cs="Arial"/>
          <w:sz w:val="20"/>
        </w:rPr>
        <w:t>nasonic Technology Symposium</w:t>
      </w:r>
    </w:p>
    <w:p w:rsidR="00D668D4" w:rsidRP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In 2011 – 2014/04, UI ap</w:t>
      </w:r>
      <w:r w:rsidR="00CC489B" w:rsidRPr="00E0322C">
        <w:rPr>
          <w:rFonts w:ascii="Arial" w:hAnsi="Arial" w:cs="Arial"/>
          <w:sz w:val="20"/>
        </w:rPr>
        <w:t xml:space="preserve">plication solution development </w:t>
      </w:r>
      <w:r w:rsidRPr="00E0322C">
        <w:rPr>
          <w:rFonts w:ascii="Arial" w:hAnsi="Arial" w:cs="Arial"/>
          <w:sz w:val="20"/>
        </w:rPr>
        <w:t>for Panasonic LUMIX DSLR Cameras in 2012, 2013, 2014 (7 models) (use C/C++ language)</w:t>
      </w:r>
    </w:p>
    <w:p w:rsidR="000C7E02" w:rsidRPr="00873C95" w:rsidRDefault="00D668D4" w:rsidP="00873C95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2009/Apr – 2010/Aug: Joined verification for Panasonic products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Manager</w:t>
      </w:r>
      <w:r w:rsidR="00E75B04">
        <w:rPr>
          <w:rFonts w:ascii="Arial" w:hAnsi="Arial" w:cs="Arial"/>
          <w:sz w:val="20"/>
        </w:rPr>
        <w:t xml:space="preserve"> of 9 members project </w:t>
      </w:r>
      <w:r w:rsidR="007D4BF3">
        <w:rPr>
          <w:rFonts w:ascii="Arial" w:hAnsi="Arial" w:cs="Arial"/>
          <w:sz w:val="20"/>
        </w:rPr>
        <w:t>(7 outsource member)</w:t>
      </w:r>
    </w:p>
    <w:p w:rsidR="003F48DC" w:rsidRPr="003C33C9" w:rsidRDefault="00D668D4" w:rsidP="003C33C9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Achievement: b</w:t>
      </w:r>
      <w:r w:rsidR="00E75B04">
        <w:rPr>
          <w:rFonts w:ascii="Arial" w:hAnsi="Arial" w:cs="Arial"/>
          <w:sz w:val="20"/>
        </w:rPr>
        <w:t>uilt</w:t>
      </w:r>
      <w:r>
        <w:rPr>
          <w:rFonts w:ascii="Arial" w:hAnsi="Arial" w:cs="Arial"/>
          <w:sz w:val="20"/>
        </w:rPr>
        <w:t xml:space="preserve"> up verification process for Panasonic Android applications on mobile phone (4000 test cases / 9 months)</w:t>
      </w:r>
    </w:p>
    <w:sectPr w:rsidR="003F48DC" w:rsidRPr="003C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1CE" w:rsidRDefault="00C851CE">
      <w:r>
        <w:separator/>
      </w:r>
    </w:p>
  </w:endnote>
  <w:endnote w:type="continuationSeparator" w:id="0">
    <w:p w:rsidR="00C851CE" w:rsidRDefault="00C8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1CE" w:rsidRDefault="00C851CE">
      <w:r>
        <w:separator/>
      </w:r>
    </w:p>
  </w:footnote>
  <w:footnote w:type="continuationSeparator" w:id="0">
    <w:p w:rsidR="00C851CE" w:rsidRDefault="00C8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44E758A"/>
    <w:multiLevelType w:val="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AN DO〉LGEVH VC IVI DEVELOPMENT CENTER VIETNAM(doan.do@lge.com)">
    <w15:presenceInfo w15:providerId="AD" w15:userId="S-1-5-21-2543426832-1914326140-3112152631-1750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4E"/>
    <w:rsid w:val="00006EB2"/>
    <w:rsid w:val="00007E2E"/>
    <w:rsid w:val="000124CF"/>
    <w:rsid w:val="00013BDD"/>
    <w:rsid w:val="00014166"/>
    <w:rsid w:val="00016DBD"/>
    <w:rsid w:val="00017DF3"/>
    <w:rsid w:val="000204F7"/>
    <w:rsid w:val="00020CC5"/>
    <w:rsid w:val="000226FD"/>
    <w:rsid w:val="00030593"/>
    <w:rsid w:val="00030F92"/>
    <w:rsid w:val="00033998"/>
    <w:rsid w:val="00035D04"/>
    <w:rsid w:val="00041600"/>
    <w:rsid w:val="00042529"/>
    <w:rsid w:val="0004658B"/>
    <w:rsid w:val="00051F70"/>
    <w:rsid w:val="000524DB"/>
    <w:rsid w:val="0005489C"/>
    <w:rsid w:val="0005700D"/>
    <w:rsid w:val="0005788F"/>
    <w:rsid w:val="00060145"/>
    <w:rsid w:val="000612DD"/>
    <w:rsid w:val="00064127"/>
    <w:rsid w:val="00070196"/>
    <w:rsid w:val="00081FEA"/>
    <w:rsid w:val="000820BE"/>
    <w:rsid w:val="000820E7"/>
    <w:rsid w:val="000847FD"/>
    <w:rsid w:val="000856D9"/>
    <w:rsid w:val="000867E3"/>
    <w:rsid w:val="00092AE8"/>
    <w:rsid w:val="00095EF4"/>
    <w:rsid w:val="000A0F0C"/>
    <w:rsid w:val="000A115A"/>
    <w:rsid w:val="000A1E6C"/>
    <w:rsid w:val="000A3C4F"/>
    <w:rsid w:val="000A43CB"/>
    <w:rsid w:val="000A5BB7"/>
    <w:rsid w:val="000A753F"/>
    <w:rsid w:val="000B17F6"/>
    <w:rsid w:val="000C3D93"/>
    <w:rsid w:val="000C66D9"/>
    <w:rsid w:val="000C7E02"/>
    <w:rsid w:val="000D4C6A"/>
    <w:rsid w:val="000E5877"/>
    <w:rsid w:val="000F3870"/>
    <w:rsid w:val="00100588"/>
    <w:rsid w:val="0010331C"/>
    <w:rsid w:val="00104B18"/>
    <w:rsid w:val="00121682"/>
    <w:rsid w:val="00123241"/>
    <w:rsid w:val="001338EF"/>
    <w:rsid w:val="00136196"/>
    <w:rsid w:val="001420EA"/>
    <w:rsid w:val="001479F3"/>
    <w:rsid w:val="001502BF"/>
    <w:rsid w:val="00151C35"/>
    <w:rsid w:val="001550D1"/>
    <w:rsid w:val="001576BA"/>
    <w:rsid w:val="001578F2"/>
    <w:rsid w:val="0016035D"/>
    <w:rsid w:val="00163F76"/>
    <w:rsid w:val="0016431A"/>
    <w:rsid w:val="00164B56"/>
    <w:rsid w:val="00165222"/>
    <w:rsid w:val="00170192"/>
    <w:rsid w:val="00171D64"/>
    <w:rsid w:val="00171EB0"/>
    <w:rsid w:val="00177083"/>
    <w:rsid w:val="00181143"/>
    <w:rsid w:val="00181F82"/>
    <w:rsid w:val="00184813"/>
    <w:rsid w:val="00192C6A"/>
    <w:rsid w:val="00193F97"/>
    <w:rsid w:val="00195A51"/>
    <w:rsid w:val="001967AE"/>
    <w:rsid w:val="001A1492"/>
    <w:rsid w:val="001A18C4"/>
    <w:rsid w:val="001B45FC"/>
    <w:rsid w:val="001B7801"/>
    <w:rsid w:val="001C1F6D"/>
    <w:rsid w:val="001C686A"/>
    <w:rsid w:val="001C6CA2"/>
    <w:rsid w:val="001C704E"/>
    <w:rsid w:val="001D06CC"/>
    <w:rsid w:val="001D216C"/>
    <w:rsid w:val="001D666B"/>
    <w:rsid w:val="001D723B"/>
    <w:rsid w:val="001E3E49"/>
    <w:rsid w:val="001F0290"/>
    <w:rsid w:val="001F48DA"/>
    <w:rsid w:val="00205CDD"/>
    <w:rsid w:val="00206AA0"/>
    <w:rsid w:val="00206CFE"/>
    <w:rsid w:val="002103C3"/>
    <w:rsid w:val="00210C81"/>
    <w:rsid w:val="002111CF"/>
    <w:rsid w:val="002118D4"/>
    <w:rsid w:val="00213E17"/>
    <w:rsid w:val="00215BCC"/>
    <w:rsid w:val="0021644F"/>
    <w:rsid w:val="002179FE"/>
    <w:rsid w:val="00224B1C"/>
    <w:rsid w:val="00225B2A"/>
    <w:rsid w:val="00225B2C"/>
    <w:rsid w:val="00227499"/>
    <w:rsid w:val="00230D31"/>
    <w:rsid w:val="00232F91"/>
    <w:rsid w:val="00234045"/>
    <w:rsid w:val="002412D0"/>
    <w:rsid w:val="0024346E"/>
    <w:rsid w:val="00247473"/>
    <w:rsid w:val="002512E0"/>
    <w:rsid w:val="00253C48"/>
    <w:rsid w:val="00261017"/>
    <w:rsid w:val="00261193"/>
    <w:rsid w:val="002618CE"/>
    <w:rsid w:val="00261E09"/>
    <w:rsid w:val="0026250A"/>
    <w:rsid w:val="00263134"/>
    <w:rsid w:val="00264171"/>
    <w:rsid w:val="0027357A"/>
    <w:rsid w:val="002749CB"/>
    <w:rsid w:val="00277804"/>
    <w:rsid w:val="00277A44"/>
    <w:rsid w:val="002853D1"/>
    <w:rsid w:val="0029251E"/>
    <w:rsid w:val="0029456F"/>
    <w:rsid w:val="002A0357"/>
    <w:rsid w:val="002A10E2"/>
    <w:rsid w:val="002A3278"/>
    <w:rsid w:val="002B0BEC"/>
    <w:rsid w:val="002B2BB8"/>
    <w:rsid w:val="002B3EBF"/>
    <w:rsid w:val="002C5EFA"/>
    <w:rsid w:val="002D07FB"/>
    <w:rsid w:val="002D33E8"/>
    <w:rsid w:val="002D53ED"/>
    <w:rsid w:val="002E19EA"/>
    <w:rsid w:val="00300DBB"/>
    <w:rsid w:val="003026CB"/>
    <w:rsid w:val="003129B4"/>
    <w:rsid w:val="00312E2E"/>
    <w:rsid w:val="00314159"/>
    <w:rsid w:val="0031456B"/>
    <w:rsid w:val="0031505E"/>
    <w:rsid w:val="00315CC2"/>
    <w:rsid w:val="0032137E"/>
    <w:rsid w:val="00323BD5"/>
    <w:rsid w:val="0033132E"/>
    <w:rsid w:val="003323EA"/>
    <w:rsid w:val="00341014"/>
    <w:rsid w:val="003414B0"/>
    <w:rsid w:val="0034529D"/>
    <w:rsid w:val="003526A2"/>
    <w:rsid w:val="00355C72"/>
    <w:rsid w:val="00356915"/>
    <w:rsid w:val="00362764"/>
    <w:rsid w:val="00362B4C"/>
    <w:rsid w:val="00364586"/>
    <w:rsid w:val="00367D66"/>
    <w:rsid w:val="00377405"/>
    <w:rsid w:val="0037756E"/>
    <w:rsid w:val="003777F6"/>
    <w:rsid w:val="00380492"/>
    <w:rsid w:val="003820D9"/>
    <w:rsid w:val="00382454"/>
    <w:rsid w:val="00385CB2"/>
    <w:rsid w:val="00393039"/>
    <w:rsid w:val="003972FA"/>
    <w:rsid w:val="003A196B"/>
    <w:rsid w:val="003A30C6"/>
    <w:rsid w:val="003A3A1B"/>
    <w:rsid w:val="003A468F"/>
    <w:rsid w:val="003A6006"/>
    <w:rsid w:val="003B0581"/>
    <w:rsid w:val="003C151A"/>
    <w:rsid w:val="003C33C9"/>
    <w:rsid w:val="003D132B"/>
    <w:rsid w:val="003D18C0"/>
    <w:rsid w:val="003D35F7"/>
    <w:rsid w:val="003D7AD6"/>
    <w:rsid w:val="003E279D"/>
    <w:rsid w:val="003E429B"/>
    <w:rsid w:val="003F48DC"/>
    <w:rsid w:val="003F64EB"/>
    <w:rsid w:val="0040475B"/>
    <w:rsid w:val="00406E6B"/>
    <w:rsid w:val="00413FE0"/>
    <w:rsid w:val="00421362"/>
    <w:rsid w:val="004237F7"/>
    <w:rsid w:val="00424AEE"/>
    <w:rsid w:val="004256FA"/>
    <w:rsid w:val="0043012F"/>
    <w:rsid w:val="00430325"/>
    <w:rsid w:val="004329E8"/>
    <w:rsid w:val="0044136A"/>
    <w:rsid w:val="00447C3F"/>
    <w:rsid w:val="00450C0F"/>
    <w:rsid w:val="0045217A"/>
    <w:rsid w:val="00456E03"/>
    <w:rsid w:val="00456F74"/>
    <w:rsid w:val="0046655B"/>
    <w:rsid w:val="00467210"/>
    <w:rsid w:val="00473B09"/>
    <w:rsid w:val="00476EE8"/>
    <w:rsid w:val="00477440"/>
    <w:rsid w:val="00477C0B"/>
    <w:rsid w:val="00487AA2"/>
    <w:rsid w:val="00491805"/>
    <w:rsid w:val="00497D08"/>
    <w:rsid w:val="004A0AF2"/>
    <w:rsid w:val="004A1144"/>
    <w:rsid w:val="004A76CF"/>
    <w:rsid w:val="004B4A21"/>
    <w:rsid w:val="004B4FEA"/>
    <w:rsid w:val="004C4D8B"/>
    <w:rsid w:val="004C7FDB"/>
    <w:rsid w:val="004D65F6"/>
    <w:rsid w:val="004D6F34"/>
    <w:rsid w:val="004E0F3F"/>
    <w:rsid w:val="004E1BBD"/>
    <w:rsid w:val="004E3235"/>
    <w:rsid w:val="004E4313"/>
    <w:rsid w:val="004E4DA8"/>
    <w:rsid w:val="004E5E88"/>
    <w:rsid w:val="004E5F6F"/>
    <w:rsid w:val="004F0A41"/>
    <w:rsid w:val="004F0D11"/>
    <w:rsid w:val="004F3BD3"/>
    <w:rsid w:val="005028A9"/>
    <w:rsid w:val="0050755A"/>
    <w:rsid w:val="00510A3D"/>
    <w:rsid w:val="005130EB"/>
    <w:rsid w:val="00522615"/>
    <w:rsid w:val="00525777"/>
    <w:rsid w:val="005259F4"/>
    <w:rsid w:val="005323BB"/>
    <w:rsid w:val="00536DF0"/>
    <w:rsid w:val="00541525"/>
    <w:rsid w:val="005451EA"/>
    <w:rsid w:val="00550D01"/>
    <w:rsid w:val="0055212A"/>
    <w:rsid w:val="00553782"/>
    <w:rsid w:val="005554A3"/>
    <w:rsid w:val="00564E9B"/>
    <w:rsid w:val="005650D5"/>
    <w:rsid w:val="00572439"/>
    <w:rsid w:val="00573240"/>
    <w:rsid w:val="00580C2C"/>
    <w:rsid w:val="00581E06"/>
    <w:rsid w:val="005849E0"/>
    <w:rsid w:val="00593C0B"/>
    <w:rsid w:val="005A4122"/>
    <w:rsid w:val="005A5B1F"/>
    <w:rsid w:val="005B72B9"/>
    <w:rsid w:val="005C06FC"/>
    <w:rsid w:val="005C2CDA"/>
    <w:rsid w:val="005C5DBB"/>
    <w:rsid w:val="005C7527"/>
    <w:rsid w:val="005D3291"/>
    <w:rsid w:val="005D43FE"/>
    <w:rsid w:val="005D4E66"/>
    <w:rsid w:val="005D4EBC"/>
    <w:rsid w:val="005D7040"/>
    <w:rsid w:val="005E2685"/>
    <w:rsid w:val="005F1F63"/>
    <w:rsid w:val="005F6298"/>
    <w:rsid w:val="00602ACB"/>
    <w:rsid w:val="006037FE"/>
    <w:rsid w:val="00610AE1"/>
    <w:rsid w:val="00615719"/>
    <w:rsid w:val="00620374"/>
    <w:rsid w:val="00621710"/>
    <w:rsid w:val="00627DBB"/>
    <w:rsid w:val="0063580C"/>
    <w:rsid w:val="006367C0"/>
    <w:rsid w:val="00646FFE"/>
    <w:rsid w:val="00650C1F"/>
    <w:rsid w:val="00652D60"/>
    <w:rsid w:val="006574F9"/>
    <w:rsid w:val="006650FD"/>
    <w:rsid w:val="006653FE"/>
    <w:rsid w:val="00682495"/>
    <w:rsid w:val="0068632C"/>
    <w:rsid w:val="006873C5"/>
    <w:rsid w:val="00694315"/>
    <w:rsid w:val="0069512F"/>
    <w:rsid w:val="006A42D0"/>
    <w:rsid w:val="006A4567"/>
    <w:rsid w:val="006A5079"/>
    <w:rsid w:val="006B1CE7"/>
    <w:rsid w:val="006B32AD"/>
    <w:rsid w:val="006C017F"/>
    <w:rsid w:val="006C0CC9"/>
    <w:rsid w:val="006C2A00"/>
    <w:rsid w:val="006C5B81"/>
    <w:rsid w:val="006E3DBD"/>
    <w:rsid w:val="006E6717"/>
    <w:rsid w:val="006F1C33"/>
    <w:rsid w:val="006F3F97"/>
    <w:rsid w:val="006F5066"/>
    <w:rsid w:val="006F5120"/>
    <w:rsid w:val="006F6CBF"/>
    <w:rsid w:val="0070131B"/>
    <w:rsid w:val="007025A4"/>
    <w:rsid w:val="0070340F"/>
    <w:rsid w:val="00710DB5"/>
    <w:rsid w:val="00711348"/>
    <w:rsid w:val="00716CF3"/>
    <w:rsid w:val="00731961"/>
    <w:rsid w:val="007374A7"/>
    <w:rsid w:val="0074256F"/>
    <w:rsid w:val="00747E66"/>
    <w:rsid w:val="00751FE5"/>
    <w:rsid w:val="0075249E"/>
    <w:rsid w:val="00760C56"/>
    <w:rsid w:val="00761202"/>
    <w:rsid w:val="007614F7"/>
    <w:rsid w:val="00771941"/>
    <w:rsid w:val="00774B2E"/>
    <w:rsid w:val="00774C7D"/>
    <w:rsid w:val="00775829"/>
    <w:rsid w:val="00776D36"/>
    <w:rsid w:val="007777C3"/>
    <w:rsid w:val="00785BAD"/>
    <w:rsid w:val="00792292"/>
    <w:rsid w:val="00794BC5"/>
    <w:rsid w:val="007975B5"/>
    <w:rsid w:val="007A085A"/>
    <w:rsid w:val="007A3E13"/>
    <w:rsid w:val="007A40D9"/>
    <w:rsid w:val="007A7098"/>
    <w:rsid w:val="007B0051"/>
    <w:rsid w:val="007B039B"/>
    <w:rsid w:val="007B1A82"/>
    <w:rsid w:val="007B3CB7"/>
    <w:rsid w:val="007B6183"/>
    <w:rsid w:val="007C2ED9"/>
    <w:rsid w:val="007C362F"/>
    <w:rsid w:val="007C5160"/>
    <w:rsid w:val="007C54BD"/>
    <w:rsid w:val="007C578B"/>
    <w:rsid w:val="007D260A"/>
    <w:rsid w:val="007D3FA5"/>
    <w:rsid w:val="007D4830"/>
    <w:rsid w:val="007D4BF3"/>
    <w:rsid w:val="007D4F5D"/>
    <w:rsid w:val="007D7BC3"/>
    <w:rsid w:val="007E0F4F"/>
    <w:rsid w:val="007E3044"/>
    <w:rsid w:val="007E4D61"/>
    <w:rsid w:val="007F5283"/>
    <w:rsid w:val="007F6BCD"/>
    <w:rsid w:val="007F734B"/>
    <w:rsid w:val="00802039"/>
    <w:rsid w:val="008034F5"/>
    <w:rsid w:val="00805863"/>
    <w:rsid w:val="008100D2"/>
    <w:rsid w:val="0082147A"/>
    <w:rsid w:val="00824D7D"/>
    <w:rsid w:val="0082528D"/>
    <w:rsid w:val="00833FA0"/>
    <w:rsid w:val="008350A4"/>
    <w:rsid w:val="00835291"/>
    <w:rsid w:val="00846D93"/>
    <w:rsid w:val="0084798A"/>
    <w:rsid w:val="008527E2"/>
    <w:rsid w:val="00854D87"/>
    <w:rsid w:val="00871BD2"/>
    <w:rsid w:val="0087233D"/>
    <w:rsid w:val="00873C95"/>
    <w:rsid w:val="008755E2"/>
    <w:rsid w:val="00876BB0"/>
    <w:rsid w:val="00877426"/>
    <w:rsid w:val="00883B8D"/>
    <w:rsid w:val="00887FEF"/>
    <w:rsid w:val="00891CC4"/>
    <w:rsid w:val="008A6DD9"/>
    <w:rsid w:val="008A7D92"/>
    <w:rsid w:val="008B79B0"/>
    <w:rsid w:val="008C44FF"/>
    <w:rsid w:val="008C4AC3"/>
    <w:rsid w:val="008C7935"/>
    <w:rsid w:val="008D1D2B"/>
    <w:rsid w:val="008D43EA"/>
    <w:rsid w:val="008D7C37"/>
    <w:rsid w:val="008E6A96"/>
    <w:rsid w:val="008F56BF"/>
    <w:rsid w:val="008F58D8"/>
    <w:rsid w:val="008F591C"/>
    <w:rsid w:val="008F67E6"/>
    <w:rsid w:val="00902AA6"/>
    <w:rsid w:val="009051B0"/>
    <w:rsid w:val="00906C54"/>
    <w:rsid w:val="00914879"/>
    <w:rsid w:val="00915748"/>
    <w:rsid w:val="00915E67"/>
    <w:rsid w:val="00924982"/>
    <w:rsid w:val="00932013"/>
    <w:rsid w:val="0093644A"/>
    <w:rsid w:val="009407CD"/>
    <w:rsid w:val="00942C25"/>
    <w:rsid w:val="0094411E"/>
    <w:rsid w:val="0094486E"/>
    <w:rsid w:val="00944A37"/>
    <w:rsid w:val="00945E48"/>
    <w:rsid w:val="00946BAA"/>
    <w:rsid w:val="009471AC"/>
    <w:rsid w:val="009519D2"/>
    <w:rsid w:val="00960A2C"/>
    <w:rsid w:val="009628F9"/>
    <w:rsid w:val="00967912"/>
    <w:rsid w:val="00970887"/>
    <w:rsid w:val="00971BF1"/>
    <w:rsid w:val="00972FB6"/>
    <w:rsid w:val="009846E3"/>
    <w:rsid w:val="00987A83"/>
    <w:rsid w:val="0099229D"/>
    <w:rsid w:val="009950B1"/>
    <w:rsid w:val="00995FC6"/>
    <w:rsid w:val="0099654B"/>
    <w:rsid w:val="009A54BD"/>
    <w:rsid w:val="009B0251"/>
    <w:rsid w:val="009B2B90"/>
    <w:rsid w:val="009B6D43"/>
    <w:rsid w:val="009C2B38"/>
    <w:rsid w:val="009C46D5"/>
    <w:rsid w:val="009C49D4"/>
    <w:rsid w:val="009C787B"/>
    <w:rsid w:val="009D371C"/>
    <w:rsid w:val="009D72BC"/>
    <w:rsid w:val="009E3765"/>
    <w:rsid w:val="009E5728"/>
    <w:rsid w:val="009E7CAA"/>
    <w:rsid w:val="009F0F5B"/>
    <w:rsid w:val="009F3838"/>
    <w:rsid w:val="009F63AB"/>
    <w:rsid w:val="00A05378"/>
    <w:rsid w:val="00A06D29"/>
    <w:rsid w:val="00A13237"/>
    <w:rsid w:val="00A17F27"/>
    <w:rsid w:val="00A206E1"/>
    <w:rsid w:val="00A2086C"/>
    <w:rsid w:val="00A309F8"/>
    <w:rsid w:val="00A30DF1"/>
    <w:rsid w:val="00A345C0"/>
    <w:rsid w:val="00A351B4"/>
    <w:rsid w:val="00A4106C"/>
    <w:rsid w:val="00A45C52"/>
    <w:rsid w:val="00A4683B"/>
    <w:rsid w:val="00A503A8"/>
    <w:rsid w:val="00A50638"/>
    <w:rsid w:val="00A57539"/>
    <w:rsid w:val="00A57D76"/>
    <w:rsid w:val="00A61CAB"/>
    <w:rsid w:val="00A6321D"/>
    <w:rsid w:val="00A659C0"/>
    <w:rsid w:val="00A70DE6"/>
    <w:rsid w:val="00A72419"/>
    <w:rsid w:val="00A76357"/>
    <w:rsid w:val="00A82D2D"/>
    <w:rsid w:val="00A84724"/>
    <w:rsid w:val="00A866F7"/>
    <w:rsid w:val="00A92366"/>
    <w:rsid w:val="00A9485B"/>
    <w:rsid w:val="00AA0A66"/>
    <w:rsid w:val="00AA2AF1"/>
    <w:rsid w:val="00AA3B98"/>
    <w:rsid w:val="00AA602D"/>
    <w:rsid w:val="00AA6284"/>
    <w:rsid w:val="00AA6ADB"/>
    <w:rsid w:val="00AB1ED1"/>
    <w:rsid w:val="00AB3709"/>
    <w:rsid w:val="00AB616F"/>
    <w:rsid w:val="00AC50D8"/>
    <w:rsid w:val="00AC5A44"/>
    <w:rsid w:val="00AC5AAD"/>
    <w:rsid w:val="00AC799C"/>
    <w:rsid w:val="00AD34B1"/>
    <w:rsid w:val="00AE7E54"/>
    <w:rsid w:val="00AF2936"/>
    <w:rsid w:val="00B01EDE"/>
    <w:rsid w:val="00B02D2B"/>
    <w:rsid w:val="00B03A55"/>
    <w:rsid w:val="00B073A2"/>
    <w:rsid w:val="00B10A01"/>
    <w:rsid w:val="00B129C4"/>
    <w:rsid w:val="00B14D7E"/>
    <w:rsid w:val="00B15E82"/>
    <w:rsid w:val="00B256B4"/>
    <w:rsid w:val="00B27491"/>
    <w:rsid w:val="00B33759"/>
    <w:rsid w:val="00B348A6"/>
    <w:rsid w:val="00B36823"/>
    <w:rsid w:val="00B4032D"/>
    <w:rsid w:val="00B41AC3"/>
    <w:rsid w:val="00B42C92"/>
    <w:rsid w:val="00B45C6C"/>
    <w:rsid w:val="00B61154"/>
    <w:rsid w:val="00B66AAE"/>
    <w:rsid w:val="00B805E6"/>
    <w:rsid w:val="00B84763"/>
    <w:rsid w:val="00B851B2"/>
    <w:rsid w:val="00B91470"/>
    <w:rsid w:val="00B91ECC"/>
    <w:rsid w:val="00B9588A"/>
    <w:rsid w:val="00BA17DC"/>
    <w:rsid w:val="00BA2581"/>
    <w:rsid w:val="00BA5F1A"/>
    <w:rsid w:val="00BB0C32"/>
    <w:rsid w:val="00BB4A37"/>
    <w:rsid w:val="00BC45E5"/>
    <w:rsid w:val="00BC725F"/>
    <w:rsid w:val="00BD5874"/>
    <w:rsid w:val="00BD6908"/>
    <w:rsid w:val="00BE302E"/>
    <w:rsid w:val="00BE4532"/>
    <w:rsid w:val="00BF1697"/>
    <w:rsid w:val="00C06540"/>
    <w:rsid w:val="00C114D6"/>
    <w:rsid w:val="00C14C7A"/>
    <w:rsid w:val="00C16DBE"/>
    <w:rsid w:val="00C21EC0"/>
    <w:rsid w:val="00C26CDD"/>
    <w:rsid w:val="00C318B5"/>
    <w:rsid w:val="00C3218C"/>
    <w:rsid w:val="00C32485"/>
    <w:rsid w:val="00C32702"/>
    <w:rsid w:val="00C3274D"/>
    <w:rsid w:val="00C3422A"/>
    <w:rsid w:val="00C346A7"/>
    <w:rsid w:val="00C3559B"/>
    <w:rsid w:val="00C3570C"/>
    <w:rsid w:val="00C373B2"/>
    <w:rsid w:val="00C37B7A"/>
    <w:rsid w:val="00C41125"/>
    <w:rsid w:val="00C472A0"/>
    <w:rsid w:val="00C47FE8"/>
    <w:rsid w:val="00C549AF"/>
    <w:rsid w:val="00C64223"/>
    <w:rsid w:val="00C67BB1"/>
    <w:rsid w:val="00C74D86"/>
    <w:rsid w:val="00C81EA9"/>
    <w:rsid w:val="00C831D0"/>
    <w:rsid w:val="00C851CE"/>
    <w:rsid w:val="00C85594"/>
    <w:rsid w:val="00C92EFC"/>
    <w:rsid w:val="00C94984"/>
    <w:rsid w:val="00CA0B3E"/>
    <w:rsid w:val="00CA3A88"/>
    <w:rsid w:val="00CA4075"/>
    <w:rsid w:val="00CA45A8"/>
    <w:rsid w:val="00CB0D45"/>
    <w:rsid w:val="00CB28FE"/>
    <w:rsid w:val="00CC011D"/>
    <w:rsid w:val="00CC489B"/>
    <w:rsid w:val="00CC6842"/>
    <w:rsid w:val="00CD1DA7"/>
    <w:rsid w:val="00CD6501"/>
    <w:rsid w:val="00CD7824"/>
    <w:rsid w:val="00CE30D6"/>
    <w:rsid w:val="00CF6832"/>
    <w:rsid w:val="00D0421D"/>
    <w:rsid w:val="00D044A0"/>
    <w:rsid w:val="00D04961"/>
    <w:rsid w:val="00D059AC"/>
    <w:rsid w:val="00D07FED"/>
    <w:rsid w:val="00D11B4E"/>
    <w:rsid w:val="00D12FF7"/>
    <w:rsid w:val="00D16DAC"/>
    <w:rsid w:val="00D205EA"/>
    <w:rsid w:val="00D22592"/>
    <w:rsid w:val="00D23FBC"/>
    <w:rsid w:val="00D25808"/>
    <w:rsid w:val="00D27211"/>
    <w:rsid w:val="00D30A18"/>
    <w:rsid w:val="00D31DC2"/>
    <w:rsid w:val="00D4121A"/>
    <w:rsid w:val="00D4311D"/>
    <w:rsid w:val="00D5266B"/>
    <w:rsid w:val="00D52BAF"/>
    <w:rsid w:val="00D54FFD"/>
    <w:rsid w:val="00D63896"/>
    <w:rsid w:val="00D6436B"/>
    <w:rsid w:val="00D66623"/>
    <w:rsid w:val="00D668D4"/>
    <w:rsid w:val="00D7195D"/>
    <w:rsid w:val="00D730B6"/>
    <w:rsid w:val="00D73A40"/>
    <w:rsid w:val="00D87135"/>
    <w:rsid w:val="00D91EC7"/>
    <w:rsid w:val="00DA16F9"/>
    <w:rsid w:val="00DA2EEC"/>
    <w:rsid w:val="00DA372B"/>
    <w:rsid w:val="00DA5C97"/>
    <w:rsid w:val="00DA6360"/>
    <w:rsid w:val="00DB0B8F"/>
    <w:rsid w:val="00DB2C32"/>
    <w:rsid w:val="00DB4406"/>
    <w:rsid w:val="00DB5BA7"/>
    <w:rsid w:val="00DB66F2"/>
    <w:rsid w:val="00DC0528"/>
    <w:rsid w:val="00DC1874"/>
    <w:rsid w:val="00DC1DA5"/>
    <w:rsid w:val="00DC2952"/>
    <w:rsid w:val="00DC2D4C"/>
    <w:rsid w:val="00DC3981"/>
    <w:rsid w:val="00DC5019"/>
    <w:rsid w:val="00DC6B8F"/>
    <w:rsid w:val="00DD31E4"/>
    <w:rsid w:val="00DE0563"/>
    <w:rsid w:val="00DE3DC8"/>
    <w:rsid w:val="00DF3D71"/>
    <w:rsid w:val="00DF7D50"/>
    <w:rsid w:val="00E00459"/>
    <w:rsid w:val="00E0322C"/>
    <w:rsid w:val="00E10CD5"/>
    <w:rsid w:val="00E14252"/>
    <w:rsid w:val="00E16CC9"/>
    <w:rsid w:val="00E23FE5"/>
    <w:rsid w:val="00E26733"/>
    <w:rsid w:val="00E31381"/>
    <w:rsid w:val="00E31610"/>
    <w:rsid w:val="00E50F22"/>
    <w:rsid w:val="00E5356C"/>
    <w:rsid w:val="00E555F8"/>
    <w:rsid w:val="00E62D82"/>
    <w:rsid w:val="00E66DFC"/>
    <w:rsid w:val="00E75B04"/>
    <w:rsid w:val="00E801A8"/>
    <w:rsid w:val="00E83834"/>
    <w:rsid w:val="00E87AE4"/>
    <w:rsid w:val="00E97B65"/>
    <w:rsid w:val="00EA1BA7"/>
    <w:rsid w:val="00EA2252"/>
    <w:rsid w:val="00EA44B0"/>
    <w:rsid w:val="00EA5157"/>
    <w:rsid w:val="00EA57B4"/>
    <w:rsid w:val="00EA6E5F"/>
    <w:rsid w:val="00EB2BD0"/>
    <w:rsid w:val="00EB3EF1"/>
    <w:rsid w:val="00EB4616"/>
    <w:rsid w:val="00EB60D0"/>
    <w:rsid w:val="00EB781B"/>
    <w:rsid w:val="00EC06A4"/>
    <w:rsid w:val="00EC4F11"/>
    <w:rsid w:val="00EC64FA"/>
    <w:rsid w:val="00EC72D5"/>
    <w:rsid w:val="00EC7440"/>
    <w:rsid w:val="00ED458E"/>
    <w:rsid w:val="00EE154A"/>
    <w:rsid w:val="00EE2BCC"/>
    <w:rsid w:val="00EE5278"/>
    <w:rsid w:val="00EE5419"/>
    <w:rsid w:val="00EE7933"/>
    <w:rsid w:val="00EF0059"/>
    <w:rsid w:val="00EF01C2"/>
    <w:rsid w:val="00EF1E60"/>
    <w:rsid w:val="00EF6664"/>
    <w:rsid w:val="00F12201"/>
    <w:rsid w:val="00F20374"/>
    <w:rsid w:val="00F2093C"/>
    <w:rsid w:val="00F300D6"/>
    <w:rsid w:val="00F30153"/>
    <w:rsid w:val="00F328B9"/>
    <w:rsid w:val="00F35486"/>
    <w:rsid w:val="00F37319"/>
    <w:rsid w:val="00F42AC3"/>
    <w:rsid w:val="00F45DF3"/>
    <w:rsid w:val="00F478E8"/>
    <w:rsid w:val="00F5307B"/>
    <w:rsid w:val="00F5746D"/>
    <w:rsid w:val="00F61510"/>
    <w:rsid w:val="00F62D93"/>
    <w:rsid w:val="00F64B5F"/>
    <w:rsid w:val="00F7710F"/>
    <w:rsid w:val="00F8145E"/>
    <w:rsid w:val="00F84E01"/>
    <w:rsid w:val="00F85DE9"/>
    <w:rsid w:val="00F9155D"/>
    <w:rsid w:val="00F97BB3"/>
    <w:rsid w:val="00FA38B4"/>
    <w:rsid w:val="00FA677B"/>
    <w:rsid w:val="00FA6CB0"/>
    <w:rsid w:val="00FA6E49"/>
    <w:rsid w:val="00FB0F0E"/>
    <w:rsid w:val="00FB485B"/>
    <w:rsid w:val="00FB5B4C"/>
    <w:rsid w:val="00FC17DF"/>
    <w:rsid w:val="00FC6A59"/>
    <w:rsid w:val="00FC6ABC"/>
    <w:rsid w:val="00FD3C08"/>
    <w:rsid w:val="00FE1B42"/>
    <w:rsid w:val="00FE3D1C"/>
    <w:rsid w:val="00FE6CA5"/>
    <w:rsid w:val="00FF1F5A"/>
    <w:rsid w:val="00FF3F97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BEC47C1-B8DD-4729-B550-BA142F4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eastAsia="ja-JP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eastAsia="ja-JP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eastAsia="ja-JP"/>
    </w:rPr>
  </w:style>
  <w:style w:type="paragraph" w:styleId="Heading4">
    <w:name w:val="heading 4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eastAsia="ja-JP"/>
    </w:rPr>
  </w:style>
  <w:style w:type="paragraph" w:styleId="Heading5">
    <w:name w:val="heading 5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lang w:eastAsia="ja-JP"/>
    </w:rPr>
  </w:style>
  <w:style w:type="paragraph" w:styleId="Heading6">
    <w:name w:val="heading 6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eastAsia="ja-JP"/>
    </w:rPr>
  </w:style>
  <w:style w:type="paragraph" w:styleId="Heading7">
    <w:name w:val="heading 7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eastAsia="ja-JP"/>
    </w:rPr>
  </w:style>
  <w:style w:type="paragraph" w:styleId="Heading8">
    <w:name w:val="heading 8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lang w:eastAsia="ja-JP"/>
    </w:rPr>
  </w:style>
  <w:style w:type="paragraph" w:styleId="Heading9">
    <w:name w:val="heading 9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vi-VN" w:eastAsia="vi-V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s">
    <w:name w:val="Hps"/>
    <w:basedOn w:val="DefaultParagraphFont"/>
  </w:style>
  <w:style w:type="paragraph" w:styleId="BalloonText">
    <w:name w:val="Balloon Text"/>
    <w:link w:val="BalloonTextChar"/>
    <w:uiPriority w:val="99"/>
    <w:semiHidden/>
    <w:rPr>
      <w:rFonts w:ascii="Tahoma" w:hAnsi="Tahoma" w:cs="Tahoma"/>
      <w:sz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val="en-US" w:eastAsia="ja-JP" w:bidi="ar-SA"/>
    </w:rPr>
  </w:style>
  <w:style w:type="paragraph" w:styleId="Header">
    <w:name w:val="header"/>
    <w:link w:val="Head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en-US" w:eastAsia="ja-JP" w:bidi="ar-SA"/>
    </w:rPr>
  </w:style>
  <w:style w:type="paragraph" w:styleId="Footer">
    <w:name w:val="footer"/>
    <w:link w:val="Foot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 w:eastAsia="ja-JP" w:bidi="ar-S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ja-JP" w:bidi="ar-SA"/>
    </w:rPr>
  </w:style>
  <w:style w:type="paragraph" w:styleId="IntenseQuote">
    <w:name w:val="Intense Quote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eastAsia="ja-JP"/>
    </w:rPr>
  </w:style>
  <w:style w:type="paragraph" w:styleId="EndnoteText">
    <w:name w:val="endnote text"/>
    <w:next w:val="Normal"/>
    <w:link w:val="EndnoteTextChar"/>
    <w:uiPriority w:val="99"/>
    <w:semiHidden/>
    <w:rPr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ja-JP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next w:val="Normal"/>
    <w:link w:val="FootnoteTextChar"/>
    <w:uiPriority w:val="99"/>
    <w:semiHidden/>
    <w:rPr>
      <w:lang w:eastAsia="ja-JP"/>
    </w:rPr>
  </w:style>
  <w:style w:type="paragraph" w:styleId="Quote">
    <w:name w:val="Quote"/>
    <w:next w:val="Normal"/>
    <w:link w:val="QuoteChar"/>
    <w:uiPriority w:val="29"/>
    <w:qFormat/>
    <w:rPr>
      <w:i/>
      <w:color w:val="00000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ja-JP" w:bidi="ar-SA"/>
    </w:rPr>
  </w:style>
  <w:style w:type="paragraph" w:styleId="PlainText">
    <w:name w:val="Plain Text"/>
    <w:next w:val="Normal"/>
    <w:link w:val="PlainTextChar"/>
    <w:uiPriority w:val="99"/>
    <w:semiHidden/>
    <w:rPr>
      <w:rFonts w:ascii="Courier New" w:hAnsi="Courier New" w:cs="Courier New"/>
      <w:sz w:val="21"/>
      <w:lang w:eastAsia="ja-JP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ja-JP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eastAsia="ja-JP"/>
    </w:rPr>
  </w:style>
  <w:style w:type="paragraph" w:styleId="Subtitle">
    <w:name w:val="Subtitle"/>
    <w:next w:val="Normal"/>
    <w:link w:val="SubtitleChar"/>
    <w:uiPriority w:val="11"/>
    <w:qFormat/>
    <w:rPr>
      <w:i/>
      <w:color w:val="4F81BD"/>
      <w:spacing w:val="15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ja-JP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ja-JP" w:bidi="ar-SA"/>
    </w:rPr>
  </w:style>
  <w:style w:type="paragraph" w:styleId="ListParagraph">
    <w:name w:val="List Paragraph"/>
    <w:next w:val="Normal"/>
    <w:uiPriority w:val="34"/>
    <w:qFormat/>
    <w:pPr>
      <w:ind w:left="720"/>
    </w:pPr>
    <w:rPr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ja-JP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C79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4E17-185D-454E-B868-C53BC78D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Links>
    <vt:vector size="6" baseType="variant"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mailto:domanhdoan@gmail.com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Doanseeker</dc:creator>
  <cp:keywords/>
  <cp:lastModifiedBy>DOAN DO〉LGEVH VC IVI DEVELOPMENT CENTER VIETNAM(doan.do@lge.com)</cp:lastModifiedBy>
  <cp:revision>176</cp:revision>
  <dcterms:created xsi:type="dcterms:W3CDTF">2017-02-12T14:37:00Z</dcterms:created>
  <dcterms:modified xsi:type="dcterms:W3CDTF">2017-02-20T05:35:00Z</dcterms:modified>
</cp:coreProperties>
</file>